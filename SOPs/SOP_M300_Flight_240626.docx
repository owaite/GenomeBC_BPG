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E5086" w14:textId="77777777" w:rsidR="005265CE" w:rsidRPr="005265CE" w:rsidRDefault="005265CE" w:rsidP="005265CE">
      <w:pPr>
        <w:jc w:val="center"/>
        <w:rPr>
          <w:rFonts w:ascii="Times New Roman" w:eastAsia="Calibri" w:hAnsi="Times New Roman" w:cs="Times New Roman"/>
          <w:b/>
          <w:bCs/>
          <w:kern w:val="0"/>
          <w:sz w:val="28"/>
          <w:szCs w:val="28"/>
          <w14:ligatures w14:val="none"/>
        </w:rPr>
      </w:pPr>
      <w:r w:rsidRPr="005265CE">
        <w:rPr>
          <w:rFonts w:ascii="Times New Roman" w:eastAsia="Calibri" w:hAnsi="Times New Roman" w:cs="Times New Roman"/>
          <w:b/>
          <w:bCs/>
          <w:kern w:val="0"/>
          <w:sz w:val="28"/>
          <w:szCs w:val="28"/>
          <w14:ligatures w14:val="none"/>
        </w:rPr>
        <w:t>Standard Operating Procedures for DJI M300 Mapping Flights</w:t>
      </w:r>
    </w:p>
    <w:p w14:paraId="51B3EB30" w14:textId="77777777" w:rsidR="005265CE" w:rsidRPr="005265CE" w:rsidRDefault="005265CE" w:rsidP="005265CE">
      <w:pPr>
        <w:keepNext/>
        <w:keepLines/>
        <w:spacing w:before="360" w:after="240" w:line="240" w:lineRule="auto"/>
        <w:jc w:val="both"/>
        <w:outlineLvl w:val="0"/>
        <w:rPr>
          <w:rFonts w:ascii="Times New Roman" w:eastAsia="Times New Roman" w:hAnsi="Times New Roman" w:cs="Times New Roman"/>
          <w:b/>
          <w:color w:val="538135"/>
          <w:kern w:val="0"/>
          <w:sz w:val="24"/>
          <w:szCs w:val="32"/>
          <w14:ligatures w14:val="none"/>
        </w:rPr>
      </w:pPr>
      <w:r w:rsidRPr="005265CE">
        <w:rPr>
          <w:rFonts w:ascii="Times New Roman" w:eastAsia="Times New Roman" w:hAnsi="Times New Roman" w:cs="Times New Roman"/>
          <w:b/>
          <w:color w:val="538135"/>
          <w:kern w:val="0"/>
          <w:sz w:val="24"/>
          <w:szCs w:val="32"/>
          <w14:ligatures w14:val="none"/>
        </w:rPr>
        <w:t>Overview:</w:t>
      </w:r>
    </w:p>
    <w:p w14:paraId="7E52675A" w14:textId="10BA5E7C" w:rsidR="005265CE" w:rsidRPr="005265CE" w:rsidRDefault="005265CE" w:rsidP="005265CE">
      <w:pPr>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 xml:space="preserve">This </w:t>
      </w:r>
      <w:ins w:id="0" w:author="Waite, Olivia" w:date="2024-07-05T17:58:00Z">
        <w:r w:rsidR="041453D2" w:rsidRPr="005265CE">
          <w:rPr>
            <w:rFonts w:ascii="Times New Roman" w:eastAsia="Calibri" w:hAnsi="Times New Roman" w:cs="Times New Roman"/>
            <w:kern w:val="0"/>
            <w14:ligatures w14:val="none"/>
          </w:rPr>
          <w:t xml:space="preserve">SOP </w:t>
        </w:r>
      </w:ins>
      <w:r w:rsidRPr="005265CE">
        <w:rPr>
          <w:rFonts w:ascii="Times New Roman" w:eastAsia="Calibri" w:hAnsi="Times New Roman" w:cs="Times New Roman"/>
          <w:kern w:val="0"/>
          <w14:ligatures w14:val="none"/>
        </w:rPr>
        <w:t>is</w:t>
      </w:r>
      <w:ins w:id="1" w:author="Waite, Olivia" w:date="2024-07-05T17:58:00Z">
        <w:r w:rsidR="01C674AA" w:rsidRPr="005265CE">
          <w:rPr>
            <w:rFonts w:ascii="Times New Roman" w:eastAsia="Calibri" w:hAnsi="Times New Roman" w:cs="Times New Roman"/>
            <w:kern w:val="0"/>
            <w14:ligatures w14:val="none"/>
          </w:rPr>
          <w:t xml:space="preserve"> written</w:t>
        </w:r>
      </w:ins>
      <w:r w:rsidRPr="005265CE">
        <w:rPr>
          <w:rFonts w:ascii="Times New Roman" w:eastAsia="Calibri" w:hAnsi="Times New Roman" w:cs="Times New Roman"/>
          <w:kern w:val="0"/>
          <w14:ligatures w14:val="none"/>
        </w:rPr>
        <w:t xml:space="preserve"> for DJI M300 </w:t>
      </w:r>
      <w:del w:id="2" w:author="Waite, Olivia" w:date="2024-07-05T17:58:00Z">
        <w:r w:rsidRPr="31F79128" w:rsidDel="005265CE">
          <w:rPr>
            <w:rFonts w:ascii="Times New Roman" w:eastAsia="Calibri" w:hAnsi="Times New Roman" w:cs="Times New Roman"/>
          </w:rPr>
          <w:delText xml:space="preserve">mapping </w:delText>
        </w:r>
      </w:del>
      <w:r w:rsidRPr="005265CE">
        <w:rPr>
          <w:rFonts w:ascii="Times New Roman" w:eastAsia="Calibri" w:hAnsi="Times New Roman" w:cs="Times New Roman"/>
          <w:kern w:val="0"/>
          <w14:ligatures w14:val="none"/>
        </w:rPr>
        <w:t xml:space="preserve">flights above forestry research trials and does not extend to flying within 30m of bystanders or over buildings. All relevant Transport Canada </w:t>
      </w:r>
      <w:r w:rsidR="004E1E26">
        <w:rPr>
          <w:rFonts w:ascii="Times New Roman" w:eastAsia="Calibri" w:hAnsi="Times New Roman" w:cs="Times New Roman"/>
          <w:kern w:val="0"/>
          <w14:ligatures w14:val="none"/>
        </w:rPr>
        <w:t xml:space="preserve">(TC) </w:t>
      </w:r>
      <w:r w:rsidRPr="005265CE">
        <w:rPr>
          <w:rFonts w:ascii="Times New Roman" w:eastAsia="Calibri" w:hAnsi="Times New Roman" w:cs="Times New Roman"/>
          <w:kern w:val="0"/>
          <w14:ligatures w14:val="none"/>
        </w:rPr>
        <w:t xml:space="preserve">drone regulations </w:t>
      </w:r>
      <w:ins w:id="3" w:author="Waite, Olivia" w:date="2024-07-05T17:57:00Z">
        <w:r w:rsidR="7322E7C7" w:rsidRPr="005265CE">
          <w:rPr>
            <w:rFonts w:ascii="Times New Roman" w:eastAsia="Calibri" w:hAnsi="Times New Roman" w:cs="Times New Roman"/>
            <w:kern w:val="0"/>
            <w14:ligatures w14:val="none"/>
          </w:rPr>
          <w:t>are</w:t>
        </w:r>
      </w:ins>
      <w:del w:id="4" w:author="Waite, Olivia" w:date="2024-07-05T17:57:00Z">
        <w:r w:rsidRPr="31F79128" w:rsidDel="005265CE">
          <w:rPr>
            <w:rFonts w:ascii="Times New Roman" w:eastAsia="Calibri" w:hAnsi="Times New Roman" w:cs="Times New Roman"/>
          </w:rPr>
          <w:delText>will be</w:delText>
        </w:r>
      </w:del>
      <w:r w:rsidRPr="005265CE">
        <w:rPr>
          <w:rFonts w:ascii="Times New Roman" w:eastAsia="Calibri" w:hAnsi="Times New Roman" w:cs="Times New Roman"/>
          <w:kern w:val="0"/>
          <w14:ligatures w14:val="none"/>
        </w:rPr>
        <w:t xml:space="preserve"> adhered to.</w:t>
      </w:r>
    </w:p>
    <w:p w14:paraId="3A53DC82" w14:textId="77777777" w:rsidR="005265CE" w:rsidRPr="005265CE" w:rsidRDefault="005265CE" w:rsidP="005265CE">
      <w:pPr>
        <w:keepNext/>
        <w:keepLines/>
        <w:spacing w:before="360" w:after="240" w:line="240" w:lineRule="auto"/>
        <w:jc w:val="both"/>
        <w:outlineLvl w:val="0"/>
        <w:rPr>
          <w:rFonts w:ascii="Times New Roman" w:eastAsia="Times New Roman" w:hAnsi="Times New Roman" w:cs="Times New Roman"/>
          <w:b/>
          <w:color w:val="538135"/>
          <w:kern w:val="0"/>
          <w:sz w:val="24"/>
          <w:szCs w:val="32"/>
          <w14:ligatures w14:val="none"/>
        </w:rPr>
      </w:pPr>
      <w:r w:rsidRPr="005265CE">
        <w:rPr>
          <w:rFonts w:ascii="Times New Roman" w:eastAsia="Times New Roman" w:hAnsi="Times New Roman" w:cs="Times New Roman"/>
          <w:b/>
          <w:color w:val="538135"/>
          <w:kern w:val="0"/>
          <w:sz w:val="24"/>
          <w:szCs w:val="32"/>
          <w14:ligatures w14:val="none"/>
        </w:rPr>
        <w:t>Emergency procedures:</w:t>
      </w:r>
    </w:p>
    <w:p w14:paraId="3E3F47F6" w14:textId="77777777" w:rsidR="005265CE" w:rsidRPr="005265CE" w:rsidRDefault="005265CE" w:rsidP="005265CE">
      <w:pPr>
        <w:numPr>
          <w:ilvl w:val="0"/>
          <w:numId w:val="3"/>
        </w:numPr>
        <w:contextualSpacing/>
        <w:jc w:val="both"/>
        <w:rPr>
          <w:rFonts w:ascii="Times New Roman" w:eastAsia="Calibri" w:hAnsi="Times New Roman" w:cs="Times New Roman"/>
          <w:kern w:val="0"/>
          <w14:ligatures w14:val="none"/>
        </w:rPr>
      </w:pPr>
      <w:r w:rsidRPr="005265CE">
        <w:rPr>
          <w:rFonts w:ascii="Times New Roman" w:eastAsia="Times New Roman" w:hAnsi="Times New Roman" w:cs="Times New Roman"/>
          <w:kern w:val="0"/>
          <w14:ligatures w14:val="none"/>
        </w:rPr>
        <w:t>Lost link procedure:</w:t>
      </w:r>
    </w:p>
    <w:p w14:paraId="1CB86EF4" w14:textId="77777777" w:rsidR="005265CE" w:rsidRPr="005265CE" w:rsidRDefault="005265CE" w:rsidP="005265CE">
      <w:pPr>
        <w:numPr>
          <w:ilvl w:val="1"/>
          <w:numId w:val="3"/>
        </w:numPr>
        <w:contextualSpacing/>
        <w:jc w:val="both"/>
        <w:rPr>
          <w:rFonts w:ascii="Times New Roman" w:eastAsia="Calibri" w:hAnsi="Times New Roman" w:cs="Times New Roman"/>
          <w:kern w:val="0"/>
          <w14:ligatures w14:val="none"/>
        </w:rPr>
      </w:pPr>
      <w:r w:rsidRPr="005265CE">
        <w:rPr>
          <w:rFonts w:ascii="Times New Roman" w:eastAsia="Times New Roman" w:hAnsi="Times New Roman" w:cs="Times New Roman"/>
          <w:kern w:val="0"/>
          <w14:ligatures w14:val="none"/>
        </w:rPr>
        <w:t xml:space="preserve">Maintain visual contact for as long as possible. After 3 seconds, failsafe RTH will engage at the aircraft. </w:t>
      </w:r>
    </w:p>
    <w:p w14:paraId="6A853E29" w14:textId="77777777" w:rsidR="005265CE" w:rsidRPr="005265CE" w:rsidRDefault="005265CE" w:rsidP="005265CE">
      <w:pPr>
        <w:numPr>
          <w:ilvl w:val="1"/>
          <w:numId w:val="3"/>
        </w:numPr>
        <w:contextualSpacing/>
        <w:jc w:val="both"/>
        <w:rPr>
          <w:rFonts w:ascii="Times New Roman" w:eastAsia="Calibri" w:hAnsi="Times New Roman" w:cs="Times New Roman"/>
          <w:kern w:val="0"/>
          <w14:ligatures w14:val="none"/>
        </w:rPr>
      </w:pPr>
      <w:r w:rsidRPr="005265CE">
        <w:rPr>
          <w:rFonts w:ascii="Times New Roman" w:eastAsia="Times New Roman" w:hAnsi="Times New Roman" w:cs="Times New Roman"/>
          <w:kern w:val="0"/>
          <w14:ligatures w14:val="none"/>
        </w:rPr>
        <w:t xml:space="preserve">Control will return if communication is re-established. </w:t>
      </w:r>
    </w:p>
    <w:p w14:paraId="14AE9B97" w14:textId="77777777" w:rsidR="005265CE" w:rsidRPr="005265CE" w:rsidRDefault="005265CE" w:rsidP="005265CE">
      <w:pPr>
        <w:numPr>
          <w:ilvl w:val="1"/>
          <w:numId w:val="3"/>
        </w:numPr>
        <w:contextualSpacing/>
        <w:jc w:val="both"/>
        <w:rPr>
          <w:rFonts w:ascii="Times New Roman" w:eastAsia="Calibri" w:hAnsi="Times New Roman" w:cs="Times New Roman"/>
          <w:kern w:val="0"/>
          <w14:ligatures w14:val="none"/>
        </w:rPr>
      </w:pPr>
      <w:r w:rsidRPr="005265CE">
        <w:rPr>
          <w:rFonts w:ascii="Times New Roman" w:eastAsia="Times New Roman" w:hAnsi="Times New Roman" w:cs="Times New Roman"/>
          <w:kern w:val="0"/>
          <w14:ligatures w14:val="none"/>
        </w:rPr>
        <w:t xml:space="preserve">Try to regain the link: </w:t>
      </w:r>
    </w:p>
    <w:p w14:paraId="0993AA87" w14:textId="77777777" w:rsidR="005265CE" w:rsidRPr="005265CE" w:rsidRDefault="005265CE" w:rsidP="005265CE">
      <w:pPr>
        <w:numPr>
          <w:ilvl w:val="2"/>
          <w:numId w:val="3"/>
        </w:numPr>
        <w:contextualSpacing/>
        <w:jc w:val="both"/>
        <w:rPr>
          <w:rFonts w:ascii="Times New Roman" w:eastAsia="Calibri" w:hAnsi="Times New Roman" w:cs="Times New Roman"/>
          <w:kern w:val="0"/>
          <w14:ligatures w14:val="none"/>
        </w:rPr>
      </w:pPr>
      <w:r w:rsidRPr="005265CE">
        <w:rPr>
          <w:rFonts w:ascii="Times New Roman" w:eastAsia="Times New Roman" w:hAnsi="Times New Roman" w:cs="Times New Roman"/>
          <w:kern w:val="0"/>
          <w14:ligatures w14:val="none"/>
        </w:rPr>
        <w:t xml:space="preserve">moving location may help if there is radio interference </w:t>
      </w:r>
    </w:p>
    <w:p w14:paraId="0101B924" w14:textId="77777777" w:rsidR="005265CE" w:rsidRPr="005265CE" w:rsidRDefault="005265CE" w:rsidP="005265CE">
      <w:pPr>
        <w:numPr>
          <w:ilvl w:val="2"/>
          <w:numId w:val="3"/>
        </w:numPr>
        <w:contextualSpacing/>
        <w:jc w:val="both"/>
        <w:rPr>
          <w:rFonts w:ascii="Times New Roman" w:eastAsia="Calibri" w:hAnsi="Times New Roman" w:cs="Times New Roman"/>
          <w:kern w:val="0"/>
          <w14:ligatures w14:val="none"/>
        </w:rPr>
      </w:pPr>
      <w:r w:rsidRPr="005265CE">
        <w:rPr>
          <w:rFonts w:ascii="Times New Roman" w:eastAsia="Times New Roman" w:hAnsi="Times New Roman" w:cs="Times New Roman"/>
          <w:kern w:val="0"/>
          <w14:ligatures w14:val="none"/>
        </w:rPr>
        <w:t xml:space="preserve">be prepared to fly manually in </w:t>
      </w:r>
      <w:commentRangeStart w:id="5"/>
      <w:r w:rsidRPr="005265CE">
        <w:rPr>
          <w:rFonts w:ascii="Times New Roman" w:eastAsia="Times New Roman" w:hAnsi="Times New Roman" w:cs="Times New Roman"/>
          <w:kern w:val="0"/>
          <w14:ligatures w14:val="none"/>
        </w:rPr>
        <w:t>ATTI</w:t>
      </w:r>
      <w:commentRangeEnd w:id="5"/>
      <w:r>
        <w:commentReference w:id="5"/>
      </w:r>
      <w:r w:rsidRPr="005265CE">
        <w:rPr>
          <w:rFonts w:ascii="Times New Roman" w:eastAsia="Times New Roman" w:hAnsi="Times New Roman" w:cs="Times New Roman"/>
          <w:kern w:val="0"/>
          <w14:ligatures w14:val="none"/>
        </w:rPr>
        <w:t xml:space="preserve"> mode if needed</w:t>
      </w:r>
    </w:p>
    <w:p w14:paraId="3A28411E" w14:textId="77777777" w:rsidR="005265CE" w:rsidRPr="005265CE" w:rsidRDefault="005265CE" w:rsidP="005265CE">
      <w:pPr>
        <w:numPr>
          <w:ilvl w:val="2"/>
          <w:numId w:val="3"/>
        </w:numPr>
        <w:contextualSpacing/>
        <w:jc w:val="both"/>
        <w:rPr>
          <w:rFonts w:ascii="Times New Roman" w:eastAsia="Calibri" w:hAnsi="Times New Roman" w:cs="Times New Roman"/>
          <w:kern w:val="0"/>
          <w14:ligatures w14:val="none"/>
        </w:rPr>
      </w:pPr>
      <w:r w:rsidRPr="005265CE">
        <w:rPr>
          <w:rFonts w:ascii="Times New Roman" w:eastAsia="Times New Roman" w:hAnsi="Times New Roman" w:cs="Times New Roman"/>
          <w:kern w:val="0"/>
          <w14:ligatures w14:val="none"/>
        </w:rPr>
        <w:t xml:space="preserve">power-cycle the controller </w:t>
      </w:r>
    </w:p>
    <w:p w14:paraId="3E79F08F" w14:textId="77777777" w:rsidR="005861CB" w:rsidRPr="002649C7" w:rsidRDefault="005265CE" w:rsidP="005265CE">
      <w:pPr>
        <w:numPr>
          <w:ilvl w:val="1"/>
          <w:numId w:val="3"/>
        </w:numPr>
        <w:contextualSpacing/>
        <w:jc w:val="both"/>
        <w:rPr>
          <w:rFonts w:ascii="Times New Roman" w:eastAsia="Calibri" w:hAnsi="Times New Roman" w:cs="Times New Roman"/>
          <w:kern w:val="0"/>
          <w14:ligatures w14:val="none"/>
        </w:rPr>
      </w:pPr>
      <w:r w:rsidRPr="005265CE">
        <w:rPr>
          <w:rFonts w:ascii="Times New Roman" w:eastAsia="Times New Roman" w:hAnsi="Times New Roman" w:cs="Times New Roman"/>
          <w:kern w:val="0"/>
          <w14:ligatures w14:val="none"/>
        </w:rPr>
        <w:t>If fly-away occurs</w:t>
      </w:r>
      <w:r w:rsidR="005861CB">
        <w:rPr>
          <w:rFonts w:ascii="Times New Roman" w:eastAsia="Times New Roman" w:hAnsi="Times New Roman" w:cs="Times New Roman"/>
          <w:kern w:val="0"/>
          <w14:ligatures w14:val="none"/>
        </w:rPr>
        <w:t>:</w:t>
      </w:r>
    </w:p>
    <w:p w14:paraId="5783585C" w14:textId="77777777" w:rsidR="00526306" w:rsidRPr="00526306" w:rsidRDefault="00526306" w:rsidP="00526306">
      <w:pPr>
        <w:pStyle w:val="ListParagraph"/>
        <w:numPr>
          <w:ilvl w:val="2"/>
          <w:numId w:val="3"/>
        </w:numPr>
        <w:rPr>
          <w:rFonts w:ascii="Times New Roman" w:eastAsia="Calibri" w:hAnsi="Times New Roman" w:cs="Times New Roman"/>
          <w:kern w:val="0"/>
          <w14:ligatures w14:val="none"/>
        </w:rPr>
      </w:pPr>
      <w:r w:rsidRPr="00526306">
        <w:rPr>
          <w:rFonts w:ascii="Times New Roman" w:eastAsia="Calibri" w:hAnsi="Times New Roman" w:cs="Times New Roman"/>
          <w:kern w:val="0"/>
          <w14:ligatures w14:val="none"/>
        </w:rPr>
        <w:t>Note altitude, bearing, speed, battery/time remaining.</w:t>
      </w:r>
    </w:p>
    <w:p w14:paraId="3556E7BA" w14:textId="10D72125" w:rsidR="005265CE" w:rsidRPr="00AC0370" w:rsidRDefault="005B769D" w:rsidP="00AC0370">
      <w:pPr>
        <w:numPr>
          <w:ilvl w:val="2"/>
          <w:numId w:val="3"/>
        </w:numPr>
        <w:contextualSpacing/>
        <w:jc w:val="both"/>
        <w:rPr>
          <w:rFonts w:ascii="Times New Roman" w:eastAsia="Calibri" w:hAnsi="Times New Roman" w:cs="Times New Roman"/>
          <w:kern w:val="0"/>
          <w14:ligatures w14:val="none"/>
        </w:rPr>
      </w:pPr>
      <w:commentRangeStart w:id="6"/>
      <w:r>
        <w:rPr>
          <w:rFonts w:ascii="Times New Roman" w:eastAsia="Calibri" w:hAnsi="Times New Roman" w:cs="Times New Roman"/>
          <w:kern w:val="0"/>
          <w14:ligatures w14:val="none"/>
        </w:rPr>
        <w:t xml:space="preserve">Air Traffic Control(ATC) </w:t>
      </w:r>
      <w:r w:rsidR="001F2330" w:rsidRPr="001F2330">
        <w:rPr>
          <w:rFonts w:ascii="Times New Roman" w:eastAsia="Calibri" w:hAnsi="Times New Roman" w:cs="Times New Roman"/>
          <w:kern w:val="0"/>
          <w14:ligatures w14:val="none"/>
        </w:rPr>
        <w:t>notification is required according to TC</w:t>
      </w:r>
      <w:r w:rsidR="001F2330">
        <w:rPr>
          <w:rFonts w:ascii="Times New Roman" w:eastAsia="Calibri" w:hAnsi="Times New Roman" w:cs="Times New Roman"/>
          <w:kern w:val="0"/>
          <w14:ligatures w14:val="none"/>
        </w:rPr>
        <w:t xml:space="preserve"> guidelines </w:t>
      </w:r>
      <w:r w:rsidR="00984C2A" w:rsidRPr="00984C2A">
        <w:rPr>
          <w:rFonts w:ascii="Times New Roman" w:eastAsia="Calibri" w:hAnsi="Times New Roman" w:cs="Times New Roman"/>
          <w:kern w:val="0"/>
          <w14:ligatures w14:val="none"/>
        </w:rPr>
        <w:t>where a drone is likely to enter controlled or Class F Special Use Restricted Airspace.</w:t>
      </w:r>
      <w:commentRangeEnd w:id="6"/>
      <w:r w:rsidR="00DF0E7C">
        <w:rPr>
          <w:rStyle w:val="CommentReference"/>
        </w:rPr>
        <w:commentReference w:id="6"/>
      </w:r>
      <w:r w:rsidR="005265CE" w:rsidRPr="00AC0370">
        <w:rPr>
          <w:rFonts w:ascii="Times New Roman" w:eastAsia="Times New Roman" w:hAnsi="Times New Roman" w:cs="Times New Roman"/>
          <w:kern w:val="0"/>
          <w14:ligatures w14:val="none"/>
        </w:rPr>
        <w:t xml:space="preserve"> </w:t>
      </w:r>
      <w:r w:rsidR="005B1E16">
        <w:rPr>
          <w:rFonts w:ascii="Times New Roman" w:eastAsia="Times New Roman" w:hAnsi="Times New Roman" w:cs="Times New Roman"/>
          <w:kern w:val="0"/>
          <w14:ligatures w14:val="none"/>
        </w:rPr>
        <w:t>Contact details in Safety Plan</w:t>
      </w:r>
      <w:r w:rsidR="00F83F28">
        <w:rPr>
          <w:rFonts w:ascii="Times New Roman" w:eastAsia="Times New Roman" w:hAnsi="Times New Roman" w:cs="Times New Roman"/>
          <w:kern w:val="0"/>
          <w14:ligatures w14:val="none"/>
        </w:rPr>
        <w:t>.</w:t>
      </w:r>
    </w:p>
    <w:p w14:paraId="6204A8FA" w14:textId="77777777" w:rsidR="005265CE" w:rsidRPr="005265CE" w:rsidRDefault="005265CE" w:rsidP="005265CE">
      <w:pPr>
        <w:numPr>
          <w:ilvl w:val="1"/>
          <w:numId w:val="3"/>
        </w:numPr>
        <w:contextualSpacing/>
        <w:jc w:val="both"/>
        <w:rPr>
          <w:rFonts w:ascii="Times New Roman" w:eastAsia="Calibri" w:hAnsi="Times New Roman" w:cs="Times New Roman"/>
          <w:kern w:val="0"/>
          <w14:ligatures w14:val="none"/>
        </w:rPr>
      </w:pPr>
      <w:r w:rsidRPr="005265CE">
        <w:rPr>
          <w:rFonts w:ascii="Times New Roman" w:eastAsia="Times New Roman" w:hAnsi="Times New Roman" w:cs="Times New Roman"/>
          <w:kern w:val="0"/>
          <w14:ligatures w14:val="none"/>
        </w:rPr>
        <w:t>In case of imminent and immediate threat to public safety call 24/7 emergency 1-877-992-6853</w:t>
      </w:r>
    </w:p>
    <w:p w14:paraId="67D379ED" w14:textId="77777777" w:rsidR="005265CE" w:rsidRPr="005265CE" w:rsidRDefault="005265CE" w:rsidP="005265CE">
      <w:pPr>
        <w:keepNext/>
        <w:keepLines/>
        <w:spacing w:before="360" w:after="240" w:line="240" w:lineRule="auto"/>
        <w:jc w:val="both"/>
        <w:outlineLvl w:val="0"/>
        <w:rPr>
          <w:rFonts w:ascii="Times New Roman" w:eastAsia="Times New Roman" w:hAnsi="Times New Roman" w:cs="Times New Roman"/>
          <w:b/>
          <w:bCs/>
          <w:color w:val="538135"/>
          <w:kern w:val="0"/>
          <w:sz w:val="24"/>
          <w:szCs w:val="24"/>
          <w14:ligatures w14:val="none"/>
        </w:rPr>
      </w:pPr>
      <w:r w:rsidRPr="005265CE">
        <w:rPr>
          <w:rFonts w:ascii="Times New Roman" w:eastAsia="Times New Roman" w:hAnsi="Times New Roman" w:cs="Times New Roman"/>
          <w:b/>
          <w:color w:val="538135"/>
          <w:kern w:val="0"/>
          <w:sz w:val="24"/>
          <w:szCs w:val="32"/>
          <w14:ligatures w14:val="none"/>
        </w:rPr>
        <w:t>Documentation Kept Onsite (Digital or Hard-copy):</w:t>
      </w:r>
    </w:p>
    <w:p w14:paraId="36F963A6" w14:textId="77777777" w:rsidR="005265CE" w:rsidRPr="005265CE" w:rsidRDefault="005265CE" w:rsidP="005265CE">
      <w:pPr>
        <w:numPr>
          <w:ilvl w:val="0"/>
          <w:numId w:val="7"/>
        </w:numPr>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All UAV pilots must carry a valid pilot certificate.</w:t>
      </w:r>
    </w:p>
    <w:p w14:paraId="18709606" w14:textId="77777777" w:rsidR="005265CE" w:rsidRPr="005265CE" w:rsidRDefault="005265CE" w:rsidP="005265CE">
      <w:pPr>
        <w:numPr>
          <w:ilvl w:val="0"/>
          <w:numId w:val="7"/>
        </w:numPr>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Certificate of registration for all UAV’s over 250g</w:t>
      </w:r>
    </w:p>
    <w:p w14:paraId="323818EE" w14:textId="77777777" w:rsidR="005265CE" w:rsidRPr="005265CE" w:rsidRDefault="005265CE" w:rsidP="005265CE">
      <w:pPr>
        <w:numPr>
          <w:ilvl w:val="0"/>
          <w:numId w:val="7"/>
        </w:numPr>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All UAV and payload manuals.</w:t>
      </w:r>
    </w:p>
    <w:p w14:paraId="2D213782" w14:textId="77777777" w:rsidR="005265CE" w:rsidRPr="005265CE" w:rsidRDefault="005265CE" w:rsidP="005265CE">
      <w:pPr>
        <w:numPr>
          <w:ilvl w:val="0"/>
          <w:numId w:val="7"/>
        </w:numPr>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 xml:space="preserve">Site maps </w:t>
      </w:r>
    </w:p>
    <w:p w14:paraId="6E5B2FEB" w14:textId="77777777" w:rsidR="005265CE" w:rsidRPr="005265CE" w:rsidRDefault="005265CE" w:rsidP="005265CE">
      <w:pPr>
        <w:numPr>
          <w:ilvl w:val="0"/>
          <w:numId w:val="7"/>
        </w:numPr>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 xml:space="preserve">Relevant </w:t>
      </w:r>
      <w:commentRangeStart w:id="7"/>
      <w:r w:rsidRPr="005265CE">
        <w:rPr>
          <w:rFonts w:ascii="Times New Roman" w:eastAsia="Calibri" w:hAnsi="Times New Roman" w:cs="Times New Roman"/>
          <w:kern w:val="0"/>
          <w14:ligatures w14:val="none"/>
        </w:rPr>
        <w:t>SOP’s and THA</w:t>
      </w:r>
      <w:commentRangeEnd w:id="7"/>
      <w:r>
        <w:commentReference w:id="7"/>
      </w:r>
      <w:r w:rsidRPr="005265CE">
        <w:rPr>
          <w:rFonts w:ascii="Times New Roman" w:eastAsia="Calibri" w:hAnsi="Times New Roman" w:cs="Times New Roman"/>
          <w:kern w:val="0"/>
          <w14:ligatures w14:val="none"/>
        </w:rPr>
        <w:t>’s</w:t>
      </w:r>
    </w:p>
    <w:p w14:paraId="3B4A4554" w14:textId="77777777" w:rsidR="005265CE" w:rsidRPr="005265CE" w:rsidRDefault="005265CE" w:rsidP="005265CE">
      <w:pPr>
        <w:numPr>
          <w:ilvl w:val="0"/>
          <w:numId w:val="7"/>
        </w:numPr>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Safety Plan</w:t>
      </w:r>
    </w:p>
    <w:p w14:paraId="794DFDC1" w14:textId="0672AFB7" w:rsidR="00160E29" w:rsidRDefault="005265CE" w:rsidP="00160E29">
      <w:pPr>
        <w:numPr>
          <w:ilvl w:val="0"/>
          <w:numId w:val="7"/>
        </w:numPr>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Flight log</w:t>
      </w:r>
    </w:p>
    <w:p w14:paraId="3BB99A5D" w14:textId="77777777" w:rsidR="00160E29" w:rsidRDefault="00160E29" w:rsidP="00160E29">
      <w:pPr>
        <w:contextualSpacing/>
        <w:jc w:val="both"/>
        <w:rPr>
          <w:rFonts w:ascii="Times New Roman" w:eastAsia="Calibri" w:hAnsi="Times New Roman" w:cs="Times New Roman"/>
          <w:kern w:val="0"/>
          <w14:ligatures w14:val="none"/>
        </w:rPr>
      </w:pPr>
    </w:p>
    <w:p w14:paraId="3F6CF8DF" w14:textId="0944978E" w:rsidR="00160E29" w:rsidRDefault="00160E29" w:rsidP="00160E29">
      <w:pPr>
        <w:keepNext/>
        <w:keepLines/>
        <w:spacing w:before="360" w:after="240" w:line="240" w:lineRule="auto"/>
        <w:jc w:val="both"/>
        <w:outlineLvl w:val="0"/>
        <w:rPr>
          <w:rFonts w:ascii="Times New Roman" w:eastAsia="Times New Roman" w:hAnsi="Times New Roman" w:cs="Times New Roman"/>
          <w:b/>
          <w:color w:val="538135"/>
          <w:kern w:val="0"/>
          <w:sz w:val="24"/>
          <w:szCs w:val="32"/>
          <w14:ligatures w14:val="none"/>
        </w:rPr>
      </w:pPr>
      <w:r>
        <w:rPr>
          <w:rFonts w:ascii="Times New Roman" w:eastAsia="Times New Roman" w:hAnsi="Times New Roman" w:cs="Times New Roman"/>
          <w:b/>
          <w:color w:val="538135"/>
          <w:kern w:val="0"/>
          <w:sz w:val="24"/>
          <w:szCs w:val="32"/>
          <w14:ligatures w14:val="none"/>
        </w:rPr>
        <w:t>M300 Specifications</w:t>
      </w:r>
    </w:p>
    <w:p w14:paraId="4039E616" w14:textId="77777777" w:rsidR="00AE754C" w:rsidRDefault="00AE754C" w:rsidP="00AE754C">
      <w:pPr>
        <w:pStyle w:val="ListParagraph"/>
        <w:keepNext/>
        <w:keepLines/>
        <w:numPr>
          <w:ilvl w:val="0"/>
          <w:numId w:val="11"/>
        </w:numPr>
        <w:spacing w:before="360" w:after="240" w:line="240" w:lineRule="auto"/>
        <w:jc w:val="both"/>
        <w:outlineLvl w:val="0"/>
        <w:rPr>
          <w:rFonts w:ascii="Times New Roman" w:eastAsia="Times New Roman" w:hAnsi="Times New Roman" w:cs="Times New Roman"/>
          <w:bCs/>
          <w:color w:val="0E2841" w:themeColor="text2"/>
          <w:kern w:val="0"/>
          <w:sz w:val="24"/>
          <w:szCs w:val="32"/>
          <w14:ligatures w14:val="none"/>
        </w:rPr>
      </w:pPr>
      <w:r w:rsidRPr="00AE754C">
        <w:rPr>
          <w:rFonts w:ascii="Times New Roman" w:eastAsia="Times New Roman" w:hAnsi="Times New Roman" w:cs="Times New Roman"/>
          <w:bCs/>
          <w:color w:val="0E2841" w:themeColor="text2"/>
          <w:kern w:val="0"/>
          <w:sz w:val="24"/>
          <w:szCs w:val="32"/>
          <w14:ligatures w14:val="none"/>
        </w:rPr>
        <w:t>Maximum Flight Time: Up to 55 minutes (without payload)</w:t>
      </w:r>
    </w:p>
    <w:p w14:paraId="59DB6BAF" w14:textId="759503B3" w:rsidR="00AE754C" w:rsidRPr="00AE754C" w:rsidRDefault="00AE754C" w:rsidP="00AE754C">
      <w:pPr>
        <w:pStyle w:val="ListParagraph"/>
        <w:keepNext/>
        <w:keepLines/>
        <w:numPr>
          <w:ilvl w:val="1"/>
          <w:numId w:val="11"/>
        </w:numPr>
        <w:spacing w:before="360" w:after="240" w:line="240" w:lineRule="auto"/>
        <w:jc w:val="both"/>
        <w:outlineLvl w:val="0"/>
        <w:rPr>
          <w:rFonts w:ascii="Times New Roman" w:eastAsia="Times New Roman" w:hAnsi="Times New Roman" w:cs="Times New Roman"/>
          <w:bCs/>
          <w:color w:val="0E2841" w:themeColor="text2"/>
          <w:kern w:val="0"/>
          <w:sz w:val="24"/>
          <w:szCs w:val="32"/>
          <w14:ligatures w14:val="none"/>
        </w:rPr>
      </w:pPr>
      <w:r>
        <w:rPr>
          <w:rFonts w:ascii="Times New Roman" w:eastAsia="Times New Roman" w:hAnsi="Times New Roman" w:cs="Times New Roman"/>
          <w:bCs/>
          <w:color w:val="0E2841" w:themeColor="text2"/>
          <w:kern w:val="0"/>
          <w:sz w:val="24"/>
          <w:szCs w:val="32"/>
          <w14:ligatures w14:val="none"/>
        </w:rPr>
        <w:t xml:space="preserve">With payload: </w:t>
      </w:r>
      <w:r w:rsidR="002C5C71">
        <w:rPr>
          <w:rFonts w:ascii="Times New Roman" w:eastAsia="Times New Roman" w:hAnsi="Times New Roman" w:cs="Times New Roman"/>
          <w:bCs/>
          <w:color w:val="0E2841" w:themeColor="text2"/>
          <w:kern w:val="0"/>
          <w:sz w:val="24"/>
          <w:szCs w:val="32"/>
          <w14:ligatures w14:val="none"/>
        </w:rPr>
        <w:t>31-34</w:t>
      </w:r>
      <w:r w:rsidR="007D374E">
        <w:rPr>
          <w:rFonts w:ascii="Times New Roman" w:eastAsia="Times New Roman" w:hAnsi="Times New Roman" w:cs="Times New Roman"/>
          <w:bCs/>
          <w:color w:val="0E2841" w:themeColor="text2"/>
          <w:kern w:val="0"/>
          <w:sz w:val="24"/>
          <w:szCs w:val="32"/>
          <w14:ligatures w14:val="none"/>
        </w:rPr>
        <w:t xml:space="preserve"> minutes</w:t>
      </w:r>
      <w:r w:rsidR="002C5C71">
        <w:rPr>
          <w:rFonts w:ascii="Times New Roman" w:eastAsia="Times New Roman" w:hAnsi="Times New Roman" w:cs="Times New Roman"/>
          <w:bCs/>
          <w:color w:val="0E2841" w:themeColor="text2"/>
          <w:kern w:val="0"/>
          <w:sz w:val="24"/>
          <w:szCs w:val="32"/>
          <w14:ligatures w14:val="none"/>
        </w:rPr>
        <w:t xml:space="preserve"> (depending on battery needs of </w:t>
      </w:r>
      <w:proofErr w:type="spellStart"/>
      <w:r w:rsidR="002C5C71">
        <w:rPr>
          <w:rFonts w:ascii="Times New Roman" w:eastAsia="Times New Roman" w:hAnsi="Times New Roman" w:cs="Times New Roman"/>
          <w:bCs/>
          <w:color w:val="0E2841" w:themeColor="text2"/>
          <w:kern w:val="0"/>
          <w:sz w:val="24"/>
          <w:szCs w:val="32"/>
          <w14:ligatures w14:val="none"/>
        </w:rPr>
        <w:t>paylod</w:t>
      </w:r>
      <w:proofErr w:type="spellEnd"/>
      <w:r w:rsidR="002C5C71">
        <w:rPr>
          <w:rFonts w:ascii="Times New Roman" w:eastAsia="Times New Roman" w:hAnsi="Times New Roman" w:cs="Times New Roman"/>
          <w:bCs/>
          <w:color w:val="0E2841" w:themeColor="text2"/>
          <w:kern w:val="0"/>
          <w:sz w:val="24"/>
          <w:szCs w:val="32"/>
          <w14:ligatures w14:val="none"/>
        </w:rPr>
        <w:t>)</w:t>
      </w:r>
    </w:p>
    <w:p w14:paraId="083CA333" w14:textId="77777777" w:rsidR="00AE754C" w:rsidRPr="00AE754C" w:rsidRDefault="00AE754C" w:rsidP="00AE754C">
      <w:pPr>
        <w:pStyle w:val="ListParagraph"/>
        <w:keepNext/>
        <w:keepLines/>
        <w:numPr>
          <w:ilvl w:val="0"/>
          <w:numId w:val="11"/>
        </w:numPr>
        <w:spacing w:before="360" w:after="240" w:line="240" w:lineRule="auto"/>
        <w:jc w:val="both"/>
        <w:outlineLvl w:val="0"/>
        <w:rPr>
          <w:rFonts w:ascii="Times New Roman" w:eastAsia="Times New Roman" w:hAnsi="Times New Roman" w:cs="Times New Roman"/>
          <w:bCs/>
          <w:color w:val="0E2841" w:themeColor="text2"/>
          <w:kern w:val="0"/>
          <w:sz w:val="24"/>
          <w:szCs w:val="32"/>
          <w14:ligatures w14:val="none"/>
        </w:rPr>
      </w:pPr>
      <w:r w:rsidRPr="00AE754C">
        <w:rPr>
          <w:rFonts w:ascii="Times New Roman" w:eastAsia="Times New Roman" w:hAnsi="Times New Roman" w:cs="Times New Roman"/>
          <w:bCs/>
          <w:color w:val="0E2841" w:themeColor="text2"/>
          <w:kern w:val="0"/>
          <w:sz w:val="24"/>
          <w:szCs w:val="32"/>
          <w14:ligatures w14:val="none"/>
        </w:rPr>
        <w:t>Weight: Approx. 3.6 kg (without payload, with single downward gimbal)</w:t>
      </w:r>
    </w:p>
    <w:p w14:paraId="194DA0C4" w14:textId="77777777" w:rsidR="00AE754C" w:rsidRPr="00AE754C" w:rsidRDefault="00AE754C" w:rsidP="00AE754C">
      <w:pPr>
        <w:pStyle w:val="ListParagraph"/>
        <w:keepNext/>
        <w:keepLines/>
        <w:numPr>
          <w:ilvl w:val="0"/>
          <w:numId w:val="11"/>
        </w:numPr>
        <w:spacing w:before="360" w:after="240" w:line="240" w:lineRule="auto"/>
        <w:jc w:val="both"/>
        <w:outlineLvl w:val="0"/>
        <w:rPr>
          <w:rFonts w:ascii="Times New Roman" w:eastAsia="Times New Roman" w:hAnsi="Times New Roman" w:cs="Times New Roman"/>
          <w:bCs/>
          <w:color w:val="0E2841" w:themeColor="text2"/>
          <w:kern w:val="0"/>
          <w:sz w:val="24"/>
          <w:szCs w:val="32"/>
          <w14:ligatures w14:val="none"/>
        </w:rPr>
      </w:pPr>
      <w:r w:rsidRPr="00AE754C">
        <w:rPr>
          <w:rFonts w:ascii="Times New Roman" w:eastAsia="Times New Roman" w:hAnsi="Times New Roman" w:cs="Times New Roman"/>
          <w:bCs/>
          <w:color w:val="0E2841" w:themeColor="text2"/>
          <w:kern w:val="0"/>
          <w:sz w:val="24"/>
          <w:szCs w:val="32"/>
          <w14:ligatures w14:val="none"/>
        </w:rPr>
        <w:t>Max Payload Capacity: Approx. 2.7 kg</w:t>
      </w:r>
    </w:p>
    <w:p w14:paraId="521D2C62" w14:textId="77777777" w:rsidR="00AE754C" w:rsidRPr="00AE754C" w:rsidRDefault="00AE754C" w:rsidP="00AE754C">
      <w:pPr>
        <w:pStyle w:val="ListParagraph"/>
        <w:keepNext/>
        <w:keepLines/>
        <w:numPr>
          <w:ilvl w:val="0"/>
          <w:numId w:val="11"/>
        </w:numPr>
        <w:spacing w:before="360" w:after="240" w:line="240" w:lineRule="auto"/>
        <w:jc w:val="both"/>
        <w:outlineLvl w:val="0"/>
        <w:rPr>
          <w:rFonts w:ascii="Times New Roman" w:eastAsia="Times New Roman" w:hAnsi="Times New Roman" w:cs="Times New Roman"/>
          <w:bCs/>
          <w:color w:val="0E2841" w:themeColor="text2"/>
          <w:kern w:val="0"/>
          <w:sz w:val="24"/>
          <w:szCs w:val="32"/>
          <w14:ligatures w14:val="none"/>
        </w:rPr>
      </w:pPr>
      <w:r w:rsidRPr="00AE754C">
        <w:rPr>
          <w:rFonts w:ascii="Times New Roman" w:eastAsia="Times New Roman" w:hAnsi="Times New Roman" w:cs="Times New Roman"/>
          <w:bCs/>
          <w:color w:val="0E2841" w:themeColor="text2"/>
          <w:kern w:val="0"/>
          <w:sz w:val="24"/>
          <w:szCs w:val="32"/>
          <w14:ligatures w14:val="none"/>
        </w:rPr>
        <w:t>Max Speed: 23 m/s (in S-mode)</w:t>
      </w:r>
    </w:p>
    <w:p w14:paraId="443C99BF" w14:textId="77777777" w:rsidR="00AE754C" w:rsidRPr="00AE754C" w:rsidRDefault="00AE754C" w:rsidP="00AE754C">
      <w:pPr>
        <w:pStyle w:val="ListParagraph"/>
        <w:keepNext/>
        <w:keepLines/>
        <w:numPr>
          <w:ilvl w:val="0"/>
          <w:numId w:val="11"/>
        </w:numPr>
        <w:spacing w:before="360" w:after="240" w:line="240" w:lineRule="auto"/>
        <w:jc w:val="both"/>
        <w:outlineLvl w:val="0"/>
        <w:rPr>
          <w:rFonts w:ascii="Times New Roman" w:eastAsia="Times New Roman" w:hAnsi="Times New Roman" w:cs="Times New Roman"/>
          <w:bCs/>
          <w:color w:val="0E2841" w:themeColor="text2"/>
          <w:kern w:val="0"/>
          <w:sz w:val="24"/>
          <w:szCs w:val="32"/>
          <w14:ligatures w14:val="none"/>
        </w:rPr>
      </w:pPr>
      <w:r w:rsidRPr="00AE754C">
        <w:rPr>
          <w:rFonts w:ascii="Times New Roman" w:eastAsia="Times New Roman" w:hAnsi="Times New Roman" w:cs="Times New Roman"/>
          <w:bCs/>
          <w:color w:val="0E2841" w:themeColor="text2"/>
          <w:kern w:val="0"/>
          <w:sz w:val="24"/>
          <w:szCs w:val="32"/>
          <w14:ligatures w14:val="none"/>
        </w:rPr>
        <w:t>Max Ascent/Descent Speed: 6 m/s / 7 m/s</w:t>
      </w:r>
    </w:p>
    <w:p w14:paraId="63E30EAC" w14:textId="77777777" w:rsidR="00AE754C" w:rsidRPr="00AE754C" w:rsidRDefault="00AE754C" w:rsidP="00AE754C">
      <w:pPr>
        <w:pStyle w:val="ListParagraph"/>
        <w:keepNext/>
        <w:keepLines/>
        <w:numPr>
          <w:ilvl w:val="0"/>
          <w:numId w:val="11"/>
        </w:numPr>
        <w:spacing w:before="360" w:after="240" w:line="240" w:lineRule="auto"/>
        <w:jc w:val="both"/>
        <w:outlineLvl w:val="0"/>
        <w:rPr>
          <w:rFonts w:ascii="Times New Roman" w:eastAsia="Times New Roman" w:hAnsi="Times New Roman" w:cs="Times New Roman"/>
          <w:bCs/>
          <w:color w:val="0E2841" w:themeColor="text2"/>
          <w:kern w:val="0"/>
          <w:sz w:val="24"/>
          <w:szCs w:val="32"/>
          <w14:ligatures w14:val="none"/>
        </w:rPr>
      </w:pPr>
      <w:r w:rsidRPr="00AE754C">
        <w:rPr>
          <w:rFonts w:ascii="Times New Roman" w:eastAsia="Times New Roman" w:hAnsi="Times New Roman" w:cs="Times New Roman"/>
          <w:bCs/>
          <w:color w:val="0E2841" w:themeColor="text2"/>
          <w:kern w:val="0"/>
          <w:sz w:val="24"/>
          <w:szCs w:val="32"/>
          <w14:ligatures w14:val="none"/>
        </w:rPr>
        <w:t>Operating Temperature: -20°C to 50°C (-4°F to 122°F)</w:t>
      </w:r>
    </w:p>
    <w:p w14:paraId="18B6D7F8" w14:textId="77777777" w:rsidR="00AE754C" w:rsidRPr="00AE754C" w:rsidRDefault="00AE754C" w:rsidP="00AE754C">
      <w:pPr>
        <w:pStyle w:val="ListParagraph"/>
        <w:keepNext/>
        <w:keepLines/>
        <w:numPr>
          <w:ilvl w:val="0"/>
          <w:numId w:val="11"/>
        </w:numPr>
        <w:spacing w:before="360" w:after="240" w:line="240" w:lineRule="auto"/>
        <w:jc w:val="both"/>
        <w:outlineLvl w:val="0"/>
        <w:rPr>
          <w:rFonts w:ascii="Times New Roman" w:eastAsia="Times New Roman" w:hAnsi="Times New Roman" w:cs="Times New Roman"/>
          <w:bCs/>
          <w:color w:val="0E2841" w:themeColor="text2"/>
          <w:kern w:val="0"/>
          <w:sz w:val="24"/>
          <w:szCs w:val="32"/>
          <w14:ligatures w14:val="none"/>
        </w:rPr>
      </w:pPr>
      <w:r w:rsidRPr="00AE754C">
        <w:rPr>
          <w:rFonts w:ascii="Times New Roman" w:eastAsia="Times New Roman" w:hAnsi="Times New Roman" w:cs="Times New Roman"/>
          <w:bCs/>
          <w:color w:val="0E2841" w:themeColor="text2"/>
          <w:kern w:val="0"/>
          <w:sz w:val="24"/>
          <w:szCs w:val="32"/>
          <w14:ligatures w14:val="none"/>
        </w:rPr>
        <w:t>Transmission Range: Up to 15 km (FCC compliant)</w:t>
      </w:r>
    </w:p>
    <w:p w14:paraId="398805C2" w14:textId="18BC20EB" w:rsidR="00AE754C" w:rsidRPr="00AE754C" w:rsidRDefault="00AE754C" w:rsidP="00AE754C">
      <w:pPr>
        <w:pStyle w:val="ListParagraph"/>
        <w:keepNext/>
        <w:keepLines/>
        <w:numPr>
          <w:ilvl w:val="0"/>
          <w:numId w:val="11"/>
        </w:numPr>
        <w:spacing w:before="360" w:after="240" w:line="240" w:lineRule="auto"/>
        <w:jc w:val="both"/>
        <w:outlineLvl w:val="0"/>
        <w:rPr>
          <w:rFonts w:ascii="Times New Roman" w:eastAsia="Times New Roman" w:hAnsi="Times New Roman" w:cs="Times New Roman"/>
          <w:bCs/>
          <w:color w:val="0E2841" w:themeColor="text2"/>
          <w:kern w:val="0"/>
          <w:sz w:val="24"/>
          <w:szCs w:val="32"/>
          <w14:ligatures w14:val="none"/>
        </w:rPr>
      </w:pPr>
      <w:r w:rsidRPr="00AE754C">
        <w:rPr>
          <w:rFonts w:ascii="Times New Roman" w:eastAsia="Times New Roman" w:hAnsi="Times New Roman" w:cs="Times New Roman"/>
          <w:bCs/>
          <w:color w:val="0E2841" w:themeColor="text2"/>
          <w:kern w:val="0"/>
          <w:sz w:val="24"/>
          <w:szCs w:val="32"/>
          <w14:ligatures w14:val="none"/>
        </w:rPr>
        <w:t xml:space="preserve">Camera Compatibility: Supports multiple payload configurations, including </w:t>
      </w:r>
      <w:proofErr w:type="spellStart"/>
      <w:r w:rsidRPr="00AE754C">
        <w:rPr>
          <w:rFonts w:ascii="Times New Roman" w:eastAsia="Times New Roman" w:hAnsi="Times New Roman" w:cs="Times New Roman"/>
          <w:bCs/>
          <w:color w:val="0E2841" w:themeColor="text2"/>
          <w:kern w:val="0"/>
          <w:sz w:val="24"/>
          <w:szCs w:val="32"/>
          <w14:ligatures w14:val="none"/>
        </w:rPr>
        <w:t>Zenmuse</w:t>
      </w:r>
      <w:proofErr w:type="spellEnd"/>
      <w:r w:rsidRPr="00AE754C">
        <w:rPr>
          <w:rFonts w:ascii="Times New Roman" w:eastAsia="Times New Roman" w:hAnsi="Times New Roman" w:cs="Times New Roman"/>
          <w:bCs/>
          <w:color w:val="0E2841" w:themeColor="text2"/>
          <w:kern w:val="0"/>
          <w:sz w:val="24"/>
          <w:szCs w:val="32"/>
          <w14:ligatures w14:val="none"/>
        </w:rPr>
        <w:t xml:space="preserve"> cameras (H20, H20T, L1, P1)</w:t>
      </w:r>
      <w:r w:rsidR="00EF0E0D">
        <w:rPr>
          <w:rFonts w:ascii="Times New Roman" w:eastAsia="Times New Roman" w:hAnsi="Times New Roman" w:cs="Times New Roman"/>
          <w:bCs/>
          <w:color w:val="0E2841" w:themeColor="text2"/>
          <w:kern w:val="0"/>
          <w:sz w:val="24"/>
          <w:szCs w:val="32"/>
          <w14:ligatures w14:val="none"/>
        </w:rPr>
        <w:t xml:space="preserve"> and 3</w:t>
      </w:r>
      <w:r w:rsidR="00EF0E0D" w:rsidRPr="00EF0E0D">
        <w:rPr>
          <w:rFonts w:ascii="Times New Roman" w:eastAsia="Times New Roman" w:hAnsi="Times New Roman" w:cs="Times New Roman"/>
          <w:bCs/>
          <w:color w:val="0E2841" w:themeColor="text2"/>
          <w:kern w:val="0"/>
          <w:sz w:val="24"/>
          <w:szCs w:val="32"/>
          <w:vertAlign w:val="superscript"/>
          <w14:ligatures w14:val="none"/>
        </w:rPr>
        <w:t>rd</w:t>
      </w:r>
      <w:r w:rsidR="00EF0E0D">
        <w:rPr>
          <w:rFonts w:ascii="Times New Roman" w:eastAsia="Times New Roman" w:hAnsi="Times New Roman" w:cs="Times New Roman"/>
          <w:bCs/>
          <w:color w:val="0E2841" w:themeColor="text2"/>
          <w:kern w:val="0"/>
          <w:sz w:val="24"/>
          <w:szCs w:val="32"/>
          <w14:ligatures w14:val="none"/>
        </w:rPr>
        <w:t xml:space="preserve"> party cameras that contains the M300 on their </w:t>
      </w:r>
      <w:r w:rsidR="0030257E">
        <w:rPr>
          <w:rFonts w:ascii="Times New Roman" w:eastAsia="Times New Roman" w:hAnsi="Times New Roman" w:cs="Times New Roman"/>
          <w:bCs/>
          <w:color w:val="0E2841" w:themeColor="text2"/>
          <w:kern w:val="0"/>
          <w:sz w:val="24"/>
          <w:szCs w:val="32"/>
          <w14:ligatures w14:val="none"/>
        </w:rPr>
        <w:t>compatibility</w:t>
      </w:r>
      <w:r w:rsidR="00EF0E0D">
        <w:rPr>
          <w:rFonts w:ascii="Times New Roman" w:eastAsia="Times New Roman" w:hAnsi="Times New Roman" w:cs="Times New Roman"/>
          <w:bCs/>
          <w:color w:val="0E2841" w:themeColor="text2"/>
          <w:kern w:val="0"/>
          <w:sz w:val="24"/>
          <w:szCs w:val="32"/>
          <w14:ligatures w14:val="none"/>
        </w:rPr>
        <w:t xml:space="preserve"> lists</w:t>
      </w:r>
    </w:p>
    <w:p w14:paraId="1796F79D" w14:textId="3251B3F3" w:rsidR="00160E29" w:rsidRPr="00AE754C" w:rsidRDefault="00AE754C" w:rsidP="00AE754C">
      <w:pPr>
        <w:pStyle w:val="ListParagraph"/>
        <w:keepNext/>
        <w:keepLines/>
        <w:numPr>
          <w:ilvl w:val="0"/>
          <w:numId w:val="11"/>
        </w:numPr>
        <w:spacing w:before="360" w:after="240" w:line="240" w:lineRule="auto"/>
        <w:jc w:val="both"/>
        <w:outlineLvl w:val="0"/>
        <w:rPr>
          <w:rFonts w:ascii="Times New Roman" w:eastAsia="Times New Roman" w:hAnsi="Times New Roman" w:cs="Times New Roman"/>
          <w:bCs/>
          <w:color w:val="0E2841" w:themeColor="text2"/>
          <w:kern w:val="0"/>
          <w:sz w:val="24"/>
          <w:szCs w:val="32"/>
          <w14:ligatures w14:val="none"/>
        </w:rPr>
      </w:pPr>
      <w:r w:rsidRPr="00AE754C">
        <w:rPr>
          <w:rFonts w:ascii="Times New Roman" w:eastAsia="Times New Roman" w:hAnsi="Times New Roman" w:cs="Times New Roman"/>
          <w:bCs/>
          <w:color w:val="0E2841" w:themeColor="text2"/>
          <w:kern w:val="0"/>
          <w:sz w:val="24"/>
          <w:szCs w:val="32"/>
          <w14:ligatures w14:val="none"/>
        </w:rPr>
        <w:t>Obstacle Sensing: Six-directional sensing and positioning (front, back, left, right, up, down)</w:t>
      </w:r>
    </w:p>
    <w:p w14:paraId="3DF6C83F" w14:textId="77777777" w:rsidR="00160E29" w:rsidRPr="00160E29" w:rsidRDefault="00160E29" w:rsidP="00160E29">
      <w:pPr>
        <w:contextualSpacing/>
        <w:jc w:val="both"/>
        <w:rPr>
          <w:rFonts w:ascii="Times New Roman" w:eastAsia="Calibri" w:hAnsi="Times New Roman" w:cs="Times New Roman"/>
          <w:kern w:val="0"/>
          <w14:ligatures w14:val="none"/>
        </w:rPr>
      </w:pPr>
    </w:p>
    <w:p w14:paraId="27217525" w14:textId="77777777" w:rsidR="00160E29" w:rsidRDefault="00160E29" w:rsidP="00160E29">
      <w:pPr>
        <w:contextualSpacing/>
        <w:jc w:val="both"/>
        <w:rPr>
          <w:rFonts w:ascii="Times New Roman" w:eastAsia="Calibri" w:hAnsi="Times New Roman" w:cs="Times New Roman"/>
          <w:kern w:val="0"/>
          <w14:ligatures w14:val="none"/>
        </w:rPr>
      </w:pPr>
    </w:p>
    <w:p w14:paraId="5E23269C" w14:textId="6D5C5298" w:rsidR="00160E29" w:rsidRPr="005265CE" w:rsidRDefault="00160E29" w:rsidP="00160E29">
      <w:pPr>
        <w:contextualSpacing/>
        <w:jc w:val="both"/>
        <w:rPr>
          <w:rFonts w:ascii="Times New Roman" w:eastAsia="Calibri" w:hAnsi="Times New Roman" w:cs="Times New Roman"/>
          <w:kern w:val="0"/>
          <w14:ligatures w14:val="none"/>
        </w:rPr>
      </w:pPr>
    </w:p>
    <w:p w14:paraId="17A68CD2" w14:textId="77777777" w:rsidR="005265CE" w:rsidRPr="005265CE" w:rsidRDefault="005265CE" w:rsidP="005265CE">
      <w:pPr>
        <w:keepNext/>
        <w:keepLines/>
        <w:spacing w:before="360" w:after="240" w:line="240" w:lineRule="auto"/>
        <w:jc w:val="both"/>
        <w:outlineLvl w:val="0"/>
        <w:rPr>
          <w:rFonts w:ascii="Times New Roman" w:eastAsia="Times New Roman" w:hAnsi="Times New Roman" w:cs="Times New Roman"/>
          <w:b/>
          <w:color w:val="538135"/>
          <w:kern w:val="0"/>
          <w:sz w:val="24"/>
          <w:szCs w:val="32"/>
          <w14:ligatures w14:val="none"/>
        </w:rPr>
      </w:pPr>
      <w:r w:rsidRPr="005265CE">
        <w:rPr>
          <w:rFonts w:ascii="Times New Roman" w:eastAsia="Times New Roman" w:hAnsi="Times New Roman" w:cs="Times New Roman"/>
          <w:b/>
          <w:color w:val="538135"/>
          <w:kern w:val="0"/>
          <w:sz w:val="24"/>
          <w:szCs w:val="32"/>
          <w14:ligatures w14:val="none"/>
        </w:rPr>
        <w:t>Prior to Flight:</w:t>
      </w:r>
    </w:p>
    <w:p w14:paraId="6B75042A" w14:textId="77777777" w:rsidR="005265CE" w:rsidRPr="005265CE" w:rsidRDefault="005265CE" w:rsidP="005265CE">
      <w:pPr>
        <w:numPr>
          <w:ilvl w:val="0"/>
          <w:numId w:val="9"/>
        </w:numPr>
        <w:contextualSpacing/>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color w:val="000000"/>
          <w:kern w:val="0"/>
          <w14:ligatures w14:val="none"/>
        </w:rPr>
        <w:t xml:space="preserve">Confirm flight plans and airspace on </w:t>
      </w:r>
      <w:proofErr w:type="spellStart"/>
      <w:r w:rsidRPr="005265CE">
        <w:rPr>
          <w:rFonts w:ascii="Times New Roman" w:eastAsia="Times New Roman" w:hAnsi="Times New Roman" w:cs="Times New Roman"/>
          <w:color w:val="000000"/>
          <w:kern w:val="0"/>
          <w14:ligatures w14:val="none"/>
        </w:rPr>
        <w:t>Navdrone</w:t>
      </w:r>
      <w:proofErr w:type="spellEnd"/>
      <w:r w:rsidRPr="005265CE">
        <w:rPr>
          <w:rFonts w:ascii="Times New Roman" w:eastAsia="Times New Roman" w:hAnsi="Times New Roman" w:cs="Times New Roman"/>
          <w:color w:val="000000"/>
          <w:kern w:val="0"/>
          <w14:ligatures w14:val="none"/>
        </w:rPr>
        <w:t xml:space="preserve"> app or webpage </w:t>
      </w:r>
      <w:hyperlink r:id="rId11">
        <w:r w:rsidRPr="005265CE">
          <w:rPr>
            <w:rFonts w:ascii="Times New Roman" w:eastAsia="Times New Roman" w:hAnsi="Times New Roman" w:cs="Times New Roman"/>
            <w:color w:val="0563C1"/>
            <w:kern w:val="0"/>
            <w:u w:val="single"/>
            <w14:ligatures w14:val="none"/>
          </w:rPr>
          <w:t>https://portal.navdrone.ca/</w:t>
        </w:r>
      </w:hyperlink>
    </w:p>
    <w:p w14:paraId="032DC216" w14:textId="77777777" w:rsidR="005265CE" w:rsidRPr="001278CD" w:rsidRDefault="005265CE" w:rsidP="005265CE">
      <w:pPr>
        <w:numPr>
          <w:ilvl w:val="0"/>
          <w:numId w:val="9"/>
        </w:numPr>
        <w:contextualSpacing/>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kern w:val="0"/>
          <w14:ligatures w14:val="none"/>
        </w:rPr>
        <w:t>Within 24 hours of any flight, check for relevant NOTAMS (CEW7/CFH7/CYEG).</w:t>
      </w:r>
    </w:p>
    <w:p w14:paraId="380578D7" w14:textId="216C18E8" w:rsidR="001278CD" w:rsidRPr="005265CE" w:rsidRDefault="001278CD" w:rsidP="005265CE">
      <w:pPr>
        <w:numPr>
          <w:ilvl w:val="0"/>
          <w:numId w:val="9"/>
        </w:numPr>
        <w:contextualSpacing/>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kern w:val="0"/>
          <w14:ligatures w14:val="none"/>
        </w:rPr>
        <w:t xml:space="preserve">Check </w:t>
      </w:r>
      <w:r w:rsidR="00B5402C">
        <w:rPr>
          <w:rFonts w:ascii="Times New Roman" w:eastAsia="Times New Roman" w:hAnsi="Times New Roman" w:cs="Times New Roman"/>
          <w:kern w:val="0"/>
          <w14:ligatures w14:val="none"/>
        </w:rPr>
        <w:t xml:space="preserve">for hardware upgrades and </w:t>
      </w:r>
      <w:r w:rsidR="00126D0B">
        <w:rPr>
          <w:rFonts w:ascii="Times New Roman" w:eastAsia="Times New Roman" w:hAnsi="Times New Roman" w:cs="Times New Roman"/>
          <w:kern w:val="0"/>
          <w14:ligatures w14:val="none"/>
        </w:rPr>
        <w:t>save change logs</w:t>
      </w:r>
    </w:p>
    <w:p w14:paraId="0D7B7F2A" w14:textId="77777777" w:rsidR="005265CE" w:rsidRPr="005265CE" w:rsidRDefault="005265CE" w:rsidP="005265CE">
      <w:pPr>
        <w:numPr>
          <w:ilvl w:val="0"/>
          <w:numId w:val="9"/>
        </w:numPr>
        <w:contextualSpacing/>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kern w:val="0"/>
          <w14:ligatures w14:val="none"/>
        </w:rPr>
        <w:t>Check weather</w:t>
      </w:r>
    </w:p>
    <w:p w14:paraId="55CA3870" w14:textId="77777777" w:rsidR="005265CE" w:rsidRPr="005265CE" w:rsidRDefault="005265CE" w:rsidP="005265CE">
      <w:pPr>
        <w:numPr>
          <w:ilvl w:val="0"/>
          <w:numId w:val="9"/>
        </w:numPr>
        <w:contextualSpacing/>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color w:val="000000"/>
          <w:kern w:val="0"/>
          <w14:ligatures w14:val="none"/>
        </w:rPr>
        <w:t>Conduct survey of site - boundaries of area of operation</w:t>
      </w:r>
    </w:p>
    <w:p w14:paraId="49E40AC9" w14:textId="77777777" w:rsidR="005265CE" w:rsidRPr="005265CE" w:rsidRDefault="005265CE" w:rsidP="005265CE">
      <w:pPr>
        <w:numPr>
          <w:ilvl w:val="0"/>
          <w:numId w:val="9"/>
        </w:numPr>
        <w:contextualSpacing/>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color w:val="000000"/>
          <w:kern w:val="0"/>
          <w14:ligatures w14:val="none"/>
        </w:rPr>
        <w:t>Check safety of altitudes and routes to be used on the approach to and from</w:t>
      </w:r>
    </w:p>
    <w:p w14:paraId="4C7EA2A7" w14:textId="77777777" w:rsidR="005265CE" w:rsidRPr="005265CE" w:rsidRDefault="005265CE" w:rsidP="005265CE">
      <w:pPr>
        <w:numPr>
          <w:ilvl w:val="0"/>
          <w:numId w:val="9"/>
        </w:numPr>
        <w:contextualSpacing/>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color w:val="000000"/>
          <w:kern w:val="0"/>
          <w14:ligatures w14:val="none"/>
        </w:rPr>
        <w:t>Check proximity of crewed aircraft operations</w:t>
      </w:r>
    </w:p>
    <w:p w14:paraId="3132AE25" w14:textId="77777777" w:rsidR="005265CE" w:rsidRPr="005265CE" w:rsidRDefault="005265CE" w:rsidP="005265CE">
      <w:pPr>
        <w:numPr>
          <w:ilvl w:val="0"/>
          <w:numId w:val="9"/>
        </w:numPr>
        <w:contextualSpacing/>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color w:val="000000"/>
          <w:kern w:val="0"/>
          <w14:ligatures w14:val="none"/>
        </w:rPr>
        <w:t>Proximity of aerodromes, airports, and heliports</w:t>
      </w:r>
    </w:p>
    <w:p w14:paraId="004F943E" w14:textId="77777777" w:rsidR="005265CE" w:rsidRPr="005265CE" w:rsidRDefault="005265CE" w:rsidP="005265CE">
      <w:pPr>
        <w:numPr>
          <w:ilvl w:val="0"/>
          <w:numId w:val="9"/>
        </w:numPr>
        <w:contextualSpacing/>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color w:val="000000"/>
          <w:kern w:val="0"/>
          <w14:ligatures w14:val="none"/>
        </w:rPr>
        <w:t>Location and height of obstacles, incl wires, masts, buildings, cell phone towers &amp; wind turbines</w:t>
      </w:r>
    </w:p>
    <w:p w14:paraId="07F6B6FD" w14:textId="77777777" w:rsidR="005265CE" w:rsidRPr="005265CE" w:rsidRDefault="005265CE" w:rsidP="005265CE">
      <w:pPr>
        <w:numPr>
          <w:ilvl w:val="0"/>
          <w:numId w:val="9"/>
        </w:numPr>
        <w:contextualSpacing/>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color w:val="000000"/>
          <w:kern w:val="0"/>
          <w14:ligatures w14:val="none"/>
        </w:rPr>
        <w:t>Horizontal distances from persons not involved in the operation</w:t>
      </w:r>
    </w:p>
    <w:p w14:paraId="1ED6BEB0" w14:textId="77777777" w:rsidR="005265CE" w:rsidRPr="005265CE" w:rsidRDefault="005265CE" w:rsidP="005265CE">
      <w:pPr>
        <w:numPr>
          <w:ilvl w:val="0"/>
          <w:numId w:val="9"/>
        </w:numPr>
        <w:contextualSpacing/>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color w:val="000000"/>
          <w:kern w:val="0"/>
          <w14:ligatures w14:val="none"/>
        </w:rPr>
        <w:t xml:space="preserve">Check KP Index: </w:t>
      </w:r>
      <w:hyperlink r:id="rId12">
        <w:r w:rsidRPr="005265CE">
          <w:rPr>
            <w:rFonts w:ascii="Times New Roman" w:eastAsia="Times New Roman" w:hAnsi="Times New Roman" w:cs="Times New Roman"/>
            <w:color w:val="0563C1"/>
            <w:kern w:val="0"/>
            <w:u w:val="single"/>
            <w14:ligatures w14:val="none"/>
          </w:rPr>
          <w:t>https://www.swpc.noaa.gov/products/planetary-k-index</w:t>
        </w:r>
      </w:hyperlink>
    </w:p>
    <w:p w14:paraId="2F5E1F53" w14:textId="77777777" w:rsidR="005265CE" w:rsidRPr="005265CE" w:rsidRDefault="005265CE" w:rsidP="005265CE">
      <w:pPr>
        <w:numPr>
          <w:ilvl w:val="0"/>
          <w:numId w:val="9"/>
        </w:numPr>
        <w:contextualSpacing/>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color w:val="000000"/>
          <w:kern w:val="0"/>
          <w14:ligatures w14:val="none"/>
        </w:rPr>
        <w:t>Check wind with anemometer</w:t>
      </w:r>
    </w:p>
    <w:p w14:paraId="48E482FD" w14:textId="77777777" w:rsidR="005265CE" w:rsidRPr="005265CE" w:rsidRDefault="005265CE" w:rsidP="005265CE">
      <w:pPr>
        <w:numPr>
          <w:ilvl w:val="0"/>
          <w:numId w:val="9"/>
        </w:numPr>
        <w:contextualSpacing/>
        <w:jc w:val="both"/>
        <w:rPr>
          <w:rFonts w:ascii="Times New Roman" w:eastAsia="Calibri" w:hAnsi="Times New Roman" w:cs="Times New Roman"/>
          <w:color w:val="000000"/>
          <w:kern w:val="0"/>
          <w14:ligatures w14:val="none"/>
        </w:rPr>
      </w:pPr>
      <w:r w:rsidRPr="005265CE">
        <w:rPr>
          <w:rFonts w:ascii="Times New Roman" w:eastAsia="Times New Roman" w:hAnsi="Times New Roman" w:cs="Times New Roman"/>
          <w:color w:val="000000"/>
          <w:kern w:val="0"/>
          <w14:ligatures w14:val="none"/>
        </w:rPr>
        <w:t>Complete safety orientation with all flight participants, including communication of procedures, safe areas to stand during takeoff and landing, where to seek cover in the event of a crash, and other emergency procedures. More detail listed separately in a safety orientation checklist.</w:t>
      </w:r>
    </w:p>
    <w:p w14:paraId="0181FF37" w14:textId="77777777" w:rsidR="005265CE" w:rsidRPr="005265CE" w:rsidRDefault="005265CE" w:rsidP="005265CE">
      <w:pPr>
        <w:numPr>
          <w:ilvl w:val="0"/>
          <w:numId w:val="9"/>
        </w:numPr>
        <w:contextualSpacing/>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color w:val="000000"/>
          <w:kern w:val="0"/>
          <w14:ligatures w14:val="none"/>
        </w:rPr>
        <w:t>Choose takeoff location carefully, must be level and have no obstacles within 3m</w:t>
      </w:r>
    </w:p>
    <w:p w14:paraId="73288DEF" w14:textId="77777777" w:rsidR="005265CE" w:rsidRPr="005265CE" w:rsidRDefault="005265CE" w:rsidP="005265CE">
      <w:pPr>
        <w:keepNext/>
        <w:keepLines/>
        <w:spacing w:before="360" w:after="240" w:line="240" w:lineRule="auto"/>
        <w:jc w:val="both"/>
        <w:outlineLvl w:val="0"/>
        <w:rPr>
          <w:rFonts w:ascii="Times New Roman" w:eastAsia="Times New Roman" w:hAnsi="Times New Roman" w:cs="Times New Roman"/>
          <w:b/>
          <w:color w:val="538135"/>
          <w:kern w:val="0"/>
          <w:sz w:val="24"/>
          <w:szCs w:val="32"/>
          <w14:ligatures w14:val="none"/>
        </w:rPr>
      </w:pPr>
      <w:r w:rsidRPr="005265CE">
        <w:rPr>
          <w:rFonts w:ascii="Times New Roman" w:eastAsia="Times New Roman" w:hAnsi="Times New Roman" w:cs="Times New Roman"/>
          <w:b/>
          <w:color w:val="538135"/>
          <w:kern w:val="0"/>
          <w:sz w:val="24"/>
          <w:szCs w:val="32"/>
          <w14:ligatures w14:val="none"/>
        </w:rPr>
        <w:t>Setup RTK Unit:</w:t>
      </w:r>
    </w:p>
    <w:p w14:paraId="75DA096D" w14:textId="77777777" w:rsidR="005265CE" w:rsidRPr="005265CE" w:rsidRDefault="005265CE" w:rsidP="005265CE">
      <w:pPr>
        <w:jc w:val="both"/>
        <w:rPr>
          <w:rFonts w:ascii="Times New Roman" w:eastAsia="Calibri" w:hAnsi="Times New Roman" w:cs="Times New Roman"/>
          <w:kern w:val="0"/>
          <w:u w:val="single"/>
          <w14:ligatures w14:val="none"/>
        </w:rPr>
      </w:pPr>
      <w:r w:rsidRPr="005265CE">
        <w:rPr>
          <w:rFonts w:ascii="Times New Roman" w:eastAsia="Calibri" w:hAnsi="Times New Roman" w:cs="Times New Roman"/>
          <w:kern w:val="0"/>
          <w:u w:val="single"/>
          <w14:ligatures w14:val="none"/>
        </w:rPr>
        <w:t>D-RTK base station</w:t>
      </w:r>
    </w:p>
    <w:p w14:paraId="48A88CDD" w14:textId="77777777" w:rsidR="005265CE" w:rsidRPr="005265CE" w:rsidRDefault="005265CE" w:rsidP="005265CE">
      <w:pPr>
        <w:numPr>
          <w:ilvl w:val="0"/>
          <w:numId w:val="5"/>
        </w:numPr>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Choose site of RTK to have the most open skyline possible.</w:t>
      </w:r>
    </w:p>
    <w:p w14:paraId="0530D447" w14:textId="77777777" w:rsidR="005265CE" w:rsidRPr="005265CE" w:rsidRDefault="005265CE" w:rsidP="005265CE">
      <w:pPr>
        <w:numPr>
          <w:ilvl w:val="0"/>
          <w:numId w:val="5"/>
        </w:numPr>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RTK site needs to be close to takeoff location, safe from traffic and obstacles and be marked for consistent use.</w:t>
      </w:r>
    </w:p>
    <w:p w14:paraId="3D4C610A" w14:textId="77777777" w:rsidR="005265CE" w:rsidRPr="005265CE" w:rsidRDefault="005265CE" w:rsidP="005265CE">
      <w:pPr>
        <w:numPr>
          <w:ilvl w:val="0"/>
          <w:numId w:val="5"/>
        </w:numPr>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Confirm charge and install batteries in RTK</w:t>
      </w:r>
    </w:p>
    <w:p w14:paraId="36338DC8" w14:textId="77777777" w:rsidR="005265CE" w:rsidRPr="005265CE" w:rsidRDefault="005265CE" w:rsidP="005265CE">
      <w:pPr>
        <w:numPr>
          <w:ilvl w:val="0"/>
          <w:numId w:val="5"/>
        </w:numPr>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 xml:space="preserve">Setup RTK on tripod and confirm level and height of antenna (default 2m) </w:t>
      </w:r>
    </w:p>
    <w:p w14:paraId="72D300A1" w14:textId="77777777" w:rsidR="005265CE" w:rsidRPr="005265CE" w:rsidRDefault="005265CE" w:rsidP="005265CE">
      <w:pPr>
        <w:numPr>
          <w:ilvl w:val="0"/>
          <w:numId w:val="5"/>
        </w:numPr>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Ensure RTK display lights are facing area of operations to allow easy monitoring of RTK status</w:t>
      </w:r>
    </w:p>
    <w:p w14:paraId="23CC0B90" w14:textId="77777777" w:rsidR="005265CE" w:rsidRDefault="005265CE" w:rsidP="005265CE">
      <w:pPr>
        <w:numPr>
          <w:ilvl w:val="0"/>
          <w:numId w:val="5"/>
        </w:numPr>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Turn on D-RTK. Wait for 2 green lights and one flashing for confirmation, usually within 5 min</w:t>
      </w:r>
    </w:p>
    <w:p w14:paraId="2DBF9095" w14:textId="77777777" w:rsidR="00C67F62" w:rsidRPr="005265CE" w:rsidRDefault="00C67F62" w:rsidP="00C67F62">
      <w:pPr>
        <w:ind w:left="360"/>
        <w:contextualSpacing/>
        <w:jc w:val="both"/>
        <w:rPr>
          <w:rFonts w:ascii="Times New Roman" w:eastAsia="Calibri" w:hAnsi="Times New Roman" w:cs="Times New Roman"/>
          <w:kern w:val="0"/>
          <w14:ligatures w14:val="none"/>
        </w:rPr>
      </w:pPr>
    </w:p>
    <w:p w14:paraId="65E45C84" w14:textId="77777777" w:rsidR="005265CE" w:rsidRPr="005265CE" w:rsidRDefault="005265CE" w:rsidP="005265CE">
      <w:pPr>
        <w:jc w:val="both"/>
        <w:rPr>
          <w:rFonts w:ascii="Times New Roman" w:eastAsia="Calibri" w:hAnsi="Times New Roman" w:cs="Times New Roman"/>
          <w:color w:val="70AD47"/>
          <w:kern w:val="0"/>
          <w:u w:val="single"/>
          <w14:ligatures w14:val="none"/>
        </w:rPr>
      </w:pPr>
      <w:r w:rsidRPr="005265CE">
        <w:rPr>
          <w:rFonts w:ascii="Times New Roman" w:eastAsia="Calibri" w:hAnsi="Times New Roman" w:cs="Times New Roman"/>
          <w:kern w:val="0"/>
          <w:u w:val="single"/>
          <w14:ligatures w14:val="none"/>
        </w:rPr>
        <w:t>Emlid RS3 RTK base station*</w:t>
      </w:r>
    </w:p>
    <w:p w14:paraId="04BE1F8E" w14:textId="77777777" w:rsidR="005265CE" w:rsidRPr="005265CE" w:rsidRDefault="005265CE" w:rsidP="005265CE">
      <w:pPr>
        <w:numPr>
          <w:ilvl w:val="0"/>
          <w:numId w:val="10"/>
        </w:numPr>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Power on M300 RTK Controller:</w:t>
      </w:r>
    </w:p>
    <w:p w14:paraId="0CCD37C5" w14:textId="77777777" w:rsidR="005265CE" w:rsidRPr="005265CE" w:rsidRDefault="005265CE" w:rsidP="005265CE">
      <w:pPr>
        <w:numPr>
          <w:ilvl w:val="0"/>
          <w:numId w:val="10"/>
        </w:numPr>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 xml:space="preserve">Connect to base station Wi-Fi: Power on the M300 RTK controller and connect to the base station’s Wi-Fi, the password is </w:t>
      </w:r>
      <w:proofErr w:type="spellStart"/>
      <w:r w:rsidRPr="005265CE">
        <w:rPr>
          <w:rFonts w:ascii="Times New Roman" w:eastAsia="Calibri" w:hAnsi="Times New Roman" w:cs="Times New Roman"/>
          <w:kern w:val="0"/>
          <w:highlight w:val="yellow"/>
          <w14:ligatures w14:val="none"/>
        </w:rPr>
        <w:t>emlidreach</w:t>
      </w:r>
      <w:proofErr w:type="spellEnd"/>
    </w:p>
    <w:p w14:paraId="37E14859" w14:textId="77777777" w:rsidR="005265CE" w:rsidRPr="005265CE" w:rsidRDefault="005265CE" w:rsidP="005265CE">
      <w:pPr>
        <w:numPr>
          <w:ilvl w:val="0"/>
          <w:numId w:val="10"/>
        </w:numPr>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 xml:space="preserve">Navigate to RTK settings: Open camera view and tap on the top right … icon, find </w:t>
      </w:r>
      <w:proofErr w:type="spellStart"/>
      <w:r w:rsidRPr="005265CE">
        <w:rPr>
          <w:rFonts w:ascii="Times New Roman" w:eastAsia="Calibri" w:hAnsi="Times New Roman" w:cs="Times New Roman"/>
          <w:kern w:val="0"/>
          <w14:ligatures w14:val="none"/>
        </w:rPr>
        <w:t>rtk</w:t>
      </w:r>
      <w:proofErr w:type="spellEnd"/>
      <w:r w:rsidRPr="005265CE">
        <w:rPr>
          <w:rFonts w:ascii="Times New Roman" w:eastAsia="Calibri" w:hAnsi="Times New Roman" w:cs="Times New Roman"/>
          <w:kern w:val="0"/>
          <w14:ligatures w14:val="none"/>
        </w:rPr>
        <w:t xml:space="preserve"> settings and select custom RTK network with RTK enabled. </w:t>
      </w:r>
    </w:p>
    <w:p w14:paraId="58A1589F" w14:textId="77777777" w:rsidR="005265CE" w:rsidRPr="005265CE" w:rsidRDefault="005265CE" w:rsidP="005265CE">
      <w:pPr>
        <w:numPr>
          <w:ilvl w:val="0"/>
          <w:numId w:val="10"/>
        </w:numPr>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Custom RTK Input: Manually input the RTK information, including the base station location, mount point, username, password, and other relevant details obtained from the Emlid Flow app’s Local NTRIP info page. Hit save once completed, drone will require a reboot anytime RTK base station source changes.</w:t>
      </w:r>
    </w:p>
    <w:p w14:paraId="40D1A0E1" w14:textId="77777777" w:rsidR="005265CE" w:rsidRPr="005265CE" w:rsidRDefault="005265CE" w:rsidP="005265CE">
      <w:pPr>
        <w:numPr>
          <w:ilvl w:val="0"/>
          <w:numId w:val="10"/>
        </w:numPr>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 xml:space="preserve">FIX confirmation: Once orientation and positioning both display FIX, then the drone is ready for flight missions. </w:t>
      </w:r>
    </w:p>
    <w:p w14:paraId="4515BEC4" w14:textId="5A1A9D49" w:rsidR="005265CE" w:rsidRPr="005265CE" w:rsidRDefault="005265CE" w:rsidP="005265CE">
      <w:pPr>
        <w:numPr>
          <w:ilvl w:val="0"/>
          <w:numId w:val="10"/>
        </w:numPr>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 xml:space="preserve">Error: In the event of a save error, check for typos, or if controller is connected to base station Wi-Fi, or if the </w:t>
      </w:r>
      <w:r w:rsidR="00CF1E34" w:rsidRPr="005265CE">
        <w:rPr>
          <w:rFonts w:ascii="Times New Roman" w:eastAsia="Calibri" w:hAnsi="Times New Roman" w:cs="Times New Roman"/>
          <w:kern w:val="0"/>
          <w14:ligatures w14:val="none"/>
        </w:rPr>
        <w:t>Emlid</w:t>
      </w:r>
      <w:r w:rsidRPr="005265CE">
        <w:rPr>
          <w:rFonts w:ascii="Times New Roman" w:eastAsia="Calibri" w:hAnsi="Times New Roman" w:cs="Times New Roman"/>
          <w:kern w:val="0"/>
          <w14:ligatures w14:val="none"/>
        </w:rPr>
        <w:t xml:space="preserve"> flow app output mode has been configured correctly (Local NTRIP). </w:t>
      </w:r>
    </w:p>
    <w:p w14:paraId="6E4435AC" w14:textId="77777777" w:rsidR="005265CE" w:rsidRPr="005265CE" w:rsidRDefault="005265CE" w:rsidP="005265CE">
      <w:pPr>
        <w:keepNext/>
        <w:keepLines/>
        <w:spacing w:before="360" w:after="240" w:line="240" w:lineRule="auto"/>
        <w:jc w:val="both"/>
        <w:outlineLvl w:val="0"/>
        <w:rPr>
          <w:rFonts w:ascii="Times New Roman" w:eastAsia="Times New Roman" w:hAnsi="Times New Roman" w:cs="Times New Roman"/>
          <w:b/>
          <w:color w:val="538135"/>
          <w:kern w:val="0"/>
          <w:sz w:val="24"/>
          <w:szCs w:val="32"/>
          <w14:ligatures w14:val="none"/>
        </w:rPr>
      </w:pPr>
      <w:r w:rsidRPr="005265CE">
        <w:rPr>
          <w:rFonts w:ascii="Times New Roman" w:eastAsia="Times New Roman" w:hAnsi="Times New Roman" w:cs="Times New Roman"/>
          <w:b/>
          <w:color w:val="538135"/>
          <w:kern w:val="0"/>
          <w:sz w:val="24"/>
          <w:szCs w:val="32"/>
          <w14:ligatures w14:val="none"/>
        </w:rPr>
        <w:t xml:space="preserve">DJI M300 Pre-flight Procedure </w:t>
      </w:r>
    </w:p>
    <w:p w14:paraId="49CC0AD5" w14:textId="77777777" w:rsidR="005265CE" w:rsidRPr="005265CE" w:rsidRDefault="005265CE" w:rsidP="005265CE">
      <w:pPr>
        <w:numPr>
          <w:ilvl w:val="0"/>
          <w:numId w:val="6"/>
        </w:numPr>
        <w:spacing w:before="280" w:line="240" w:lineRule="auto"/>
        <w:contextualSpacing/>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color w:val="000000"/>
          <w:kern w:val="0"/>
          <w14:ligatures w14:val="none"/>
        </w:rPr>
        <w:t>Install landing gear and ensure rotating locks are tight without overtightening.</w:t>
      </w:r>
    </w:p>
    <w:p w14:paraId="33C87741" w14:textId="77777777" w:rsidR="005265CE" w:rsidRPr="005265CE" w:rsidRDefault="005265CE" w:rsidP="005265CE">
      <w:pPr>
        <w:numPr>
          <w:ilvl w:val="0"/>
          <w:numId w:val="6"/>
        </w:numPr>
        <w:spacing w:line="240" w:lineRule="auto"/>
        <w:contextualSpacing/>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color w:val="000000"/>
          <w:kern w:val="0"/>
          <w14:ligatures w14:val="none"/>
        </w:rPr>
        <w:t>Remove aircraft from case, place on stable surface (table) and inspect for damage.</w:t>
      </w:r>
    </w:p>
    <w:p w14:paraId="2C93C557" w14:textId="77777777" w:rsidR="005265CE" w:rsidRPr="005265CE" w:rsidRDefault="005265CE" w:rsidP="005265CE">
      <w:pPr>
        <w:numPr>
          <w:ilvl w:val="0"/>
          <w:numId w:val="6"/>
        </w:numPr>
        <w:spacing w:line="240" w:lineRule="auto"/>
        <w:contextualSpacing/>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color w:val="000000"/>
          <w:kern w:val="0"/>
          <w14:ligatures w14:val="none"/>
        </w:rPr>
        <w:t>Extend propeller arms, twist locks to match icons without over tightening.</w:t>
      </w:r>
    </w:p>
    <w:p w14:paraId="3C067472" w14:textId="77777777" w:rsidR="005265CE" w:rsidRPr="005265CE" w:rsidRDefault="005265CE" w:rsidP="005265CE">
      <w:pPr>
        <w:numPr>
          <w:ilvl w:val="0"/>
          <w:numId w:val="6"/>
        </w:numPr>
        <w:spacing w:line="240" w:lineRule="auto"/>
        <w:contextualSpacing/>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color w:val="000000"/>
          <w:kern w:val="0"/>
          <w14:ligatures w14:val="none"/>
        </w:rPr>
        <w:t>Inspect arms, legs, and chassis for damage, notable wear, etc.</w:t>
      </w:r>
    </w:p>
    <w:p w14:paraId="5EAE0B16" w14:textId="77777777" w:rsidR="005265CE" w:rsidRPr="005265CE" w:rsidRDefault="005265CE" w:rsidP="005265CE">
      <w:pPr>
        <w:numPr>
          <w:ilvl w:val="0"/>
          <w:numId w:val="6"/>
        </w:numPr>
        <w:spacing w:line="240" w:lineRule="auto"/>
        <w:contextualSpacing/>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color w:val="000000"/>
          <w:kern w:val="0"/>
          <w14:ligatures w14:val="none"/>
        </w:rPr>
        <w:t>Propeller check: leading edge, cracks, or breaks.</w:t>
      </w:r>
    </w:p>
    <w:p w14:paraId="55EC2461" w14:textId="77777777" w:rsidR="005265CE" w:rsidRPr="005265CE" w:rsidRDefault="005265CE" w:rsidP="005265CE">
      <w:pPr>
        <w:numPr>
          <w:ilvl w:val="0"/>
          <w:numId w:val="6"/>
        </w:numPr>
        <w:spacing w:line="240" w:lineRule="auto"/>
        <w:contextualSpacing/>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color w:val="000000"/>
          <w:kern w:val="0"/>
          <w14:ligatures w14:val="none"/>
        </w:rPr>
        <w:t>Inspect motors: check give/resistance of each motor is equal.</w:t>
      </w:r>
    </w:p>
    <w:p w14:paraId="5F3C91D3" w14:textId="77777777" w:rsidR="005265CE" w:rsidRPr="005265CE" w:rsidRDefault="005265CE" w:rsidP="005265CE">
      <w:pPr>
        <w:numPr>
          <w:ilvl w:val="0"/>
          <w:numId w:val="6"/>
        </w:numPr>
        <w:spacing w:line="240" w:lineRule="auto"/>
        <w:contextualSpacing/>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color w:val="000000"/>
          <w:kern w:val="0"/>
          <w14:ligatures w14:val="none"/>
        </w:rPr>
        <w:t>Inspect batteries for cracks, bulging, etc.</w:t>
      </w:r>
    </w:p>
    <w:p w14:paraId="31B33DC5" w14:textId="77777777" w:rsidR="005265CE" w:rsidRDefault="005265CE" w:rsidP="005265CE">
      <w:pPr>
        <w:numPr>
          <w:ilvl w:val="0"/>
          <w:numId w:val="6"/>
        </w:numPr>
        <w:spacing w:line="240" w:lineRule="auto"/>
        <w:contextualSpacing/>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color w:val="000000"/>
          <w:kern w:val="0"/>
          <w14:ligatures w14:val="none"/>
        </w:rPr>
        <w:t xml:space="preserve">Ensure batteries were paired in the charger so they are the same point in their life cycle. </w:t>
      </w:r>
    </w:p>
    <w:p w14:paraId="1D1D2E10" w14:textId="7584048C" w:rsidR="00F62106" w:rsidRPr="005265CE" w:rsidRDefault="003E70F6" w:rsidP="005265CE">
      <w:pPr>
        <w:numPr>
          <w:ilvl w:val="0"/>
          <w:numId w:val="6"/>
        </w:numPr>
        <w:spacing w:line="240" w:lineRule="auto"/>
        <w:contextualSpacing/>
        <w:jc w:val="both"/>
        <w:rPr>
          <w:rFonts w:ascii="Times New Roman" w:eastAsia="Times New Roman" w:hAnsi="Times New Roman" w:cs="Times New Roman"/>
          <w:color w:val="000000"/>
          <w:kern w:val="0"/>
          <w:highlight w:val="yellow"/>
          <w14:ligatures w14:val="none"/>
        </w:rPr>
      </w:pPr>
      <w:r w:rsidRPr="00126D0B">
        <w:rPr>
          <w:rFonts w:ascii="Times New Roman" w:eastAsia="Times New Roman" w:hAnsi="Times New Roman" w:cs="Times New Roman"/>
          <w:color w:val="000000"/>
          <w:kern w:val="0"/>
          <w:highlight w:val="yellow"/>
          <w14:ligatures w14:val="none"/>
        </w:rPr>
        <w:t>Newer</w:t>
      </w:r>
      <w:r w:rsidR="009D462B" w:rsidRPr="00126D0B">
        <w:rPr>
          <w:rFonts w:ascii="Times New Roman" w:eastAsia="Times New Roman" w:hAnsi="Times New Roman" w:cs="Times New Roman"/>
          <w:color w:val="000000"/>
          <w:kern w:val="0"/>
          <w:highlight w:val="yellow"/>
          <w14:ligatures w14:val="none"/>
        </w:rPr>
        <w:t xml:space="preserve"> TB</w:t>
      </w:r>
      <w:r w:rsidR="00E1163B" w:rsidRPr="00126D0B">
        <w:rPr>
          <w:rFonts w:ascii="Times New Roman" w:eastAsia="Times New Roman" w:hAnsi="Times New Roman" w:cs="Times New Roman"/>
          <w:color w:val="000000"/>
          <w:kern w:val="0"/>
          <w:highlight w:val="yellow"/>
          <w14:ligatures w14:val="none"/>
        </w:rPr>
        <w:t xml:space="preserve">65 batteries can not be </w:t>
      </w:r>
      <w:proofErr w:type="spellStart"/>
      <w:r w:rsidR="00E1163B" w:rsidRPr="00126D0B">
        <w:rPr>
          <w:rFonts w:ascii="Times New Roman" w:eastAsia="Times New Roman" w:hAnsi="Times New Roman" w:cs="Times New Roman"/>
          <w:color w:val="000000"/>
          <w:kern w:val="0"/>
          <w:highlight w:val="yellow"/>
          <w14:ligatures w14:val="none"/>
        </w:rPr>
        <w:t>hotswapped</w:t>
      </w:r>
      <w:proofErr w:type="spellEnd"/>
      <w:r w:rsidR="00E1163B" w:rsidRPr="00126D0B">
        <w:rPr>
          <w:rFonts w:ascii="Times New Roman" w:eastAsia="Times New Roman" w:hAnsi="Times New Roman" w:cs="Times New Roman"/>
          <w:color w:val="000000"/>
          <w:kern w:val="0"/>
          <w:highlight w:val="yellow"/>
          <w14:ligatures w14:val="none"/>
        </w:rPr>
        <w:t xml:space="preserve"> with older TB60 batteries.  The drone must be power cycled when switching </w:t>
      </w:r>
      <w:r w:rsidR="001278CD" w:rsidRPr="00126D0B">
        <w:rPr>
          <w:rFonts w:ascii="Times New Roman" w:eastAsia="Times New Roman" w:hAnsi="Times New Roman" w:cs="Times New Roman"/>
          <w:color w:val="000000"/>
          <w:kern w:val="0"/>
          <w:highlight w:val="yellow"/>
          <w14:ligatures w14:val="none"/>
        </w:rPr>
        <w:t>between battery versions</w:t>
      </w:r>
    </w:p>
    <w:p w14:paraId="44557A8B" w14:textId="77777777" w:rsidR="005265CE" w:rsidRPr="005265CE" w:rsidRDefault="005265CE" w:rsidP="005265CE">
      <w:pPr>
        <w:numPr>
          <w:ilvl w:val="0"/>
          <w:numId w:val="6"/>
        </w:numPr>
        <w:spacing w:after="280" w:line="240" w:lineRule="auto"/>
        <w:contextualSpacing/>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color w:val="000000"/>
          <w:kern w:val="0"/>
          <w14:ligatures w14:val="none"/>
        </w:rPr>
        <w:t>Install the batteries by sliding in from the back and locking the rotating lever.</w:t>
      </w:r>
    </w:p>
    <w:p w14:paraId="1E4B0761" w14:textId="77777777" w:rsidR="005265CE" w:rsidRPr="005265CE" w:rsidRDefault="005265CE" w:rsidP="005265CE">
      <w:pPr>
        <w:numPr>
          <w:ilvl w:val="0"/>
          <w:numId w:val="6"/>
        </w:numPr>
        <w:spacing w:line="240" w:lineRule="auto"/>
        <w:contextualSpacing/>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color w:val="000000"/>
          <w:kern w:val="0"/>
          <w14:ligatures w14:val="none"/>
        </w:rPr>
        <w:t>Insert SD card in the payload(s) as required.</w:t>
      </w:r>
    </w:p>
    <w:p w14:paraId="3F66E8C2" w14:textId="77777777" w:rsidR="005265CE" w:rsidRPr="005265CE" w:rsidRDefault="005265CE" w:rsidP="005265CE">
      <w:pPr>
        <w:numPr>
          <w:ilvl w:val="0"/>
          <w:numId w:val="6"/>
        </w:numPr>
        <w:spacing w:line="240" w:lineRule="auto"/>
        <w:contextualSpacing/>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color w:val="000000"/>
          <w:kern w:val="0"/>
          <w14:ligatures w14:val="none"/>
        </w:rPr>
        <w:t>Inspect and attach required payload(s).</w:t>
      </w:r>
    </w:p>
    <w:p w14:paraId="69FC301E" w14:textId="77777777" w:rsidR="005265CE" w:rsidRPr="005265CE" w:rsidRDefault="005265CE" w:rsidP="005265CE">
      <w:pPr>
        <w:numPr>
          <w:ilvl w:val="0"/>
          <w:numId w:val="6"/>
        </w:numPr>
        <w:spacing w:line="240" w:lineRule="auto"/>
        <w:contextualSpacing/>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color w:val="000000"/>
          <w:kern w:val="0"/>
          <w14:ligatures w14:val="none"/>
        </w:rPr>
        <w:t>Ensure gimbal is secure and lens cap removed.</w:t>
      </w:r>
    </w:p>
    <w:p w14:paraId="0ACEE058" w14:textId="77777777" w:rsidR="005265CE" w:rsidRPr="005265CE" w:rsidRDefault="005265CE" w:rsidP="005265CE">
      <w:pPr>
        <w:numPr>
          <w:ilvl w:val="0"/>
          <w:numId w:val="6"/>
        </w:numPr>
        <w:spacing w:line="240" w:lineRule="auto"/>
        <w:contextualSpacing/>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color w:val="000000"/>
          <w:kern w:val="0"/>
          <w14:ligatures w14:val="none"/>
        </w:rPr>
        <w:t>Position aircraft on launch pad.</w:t>
      </w:r>
    </w:p>
    <w:p w14:paraId="3D814398" w14:textId="77777777" w:rsidR="005265CE" w:rsidRPr="005265CE" w:rsidRDefault="005265CE" w:rsidP="005265CE">
      <w:pPr>
        <w:keepNext/>
        <w:keepLines/>
        <w:spacing w:before="360" w:after="240" w:line="240" w:lineRule="auto"/>
        <w:jc w:val="both"/>
        <w:outlineLvl w:val="0"/>
        <w:rPr>
          <w:rFonts w:ascii="Times New Roman" w:eastAsia="Times New Roman" w:hAnsi="Times New Roman" w:cs="Times New Roman"/>
          <w:b/>
          <w:color w:val="538135"/>
          <w:kern w:val="0"/>
          <w:sz w:val="24"/>
          <w:szCs w:val="32"/>
          <w14:ligatures w14:val="none"/>
        </w:rPr>
      </w:pPr>
      <w:r w:rsidRPr="005265CE">
        <w:rPr>
          <w:rFonts w:ascii="Times New Roman" w:eastAsia="Times New Roman" w:hAnsi="Times New Roman" w:cs="Times New Roman"/>
          <w:b/>
          <w:color w:val="538135"/>
          <w:kern w:val="0"/>
          <w:sz w:val="24"/>
          <w:szCs w:val="32"/>
          <w14:ligatures w14:val="none"/>
        </w:rPr>
        <w:t>Controller Pre-flight Procedure:</w:t>
      </w:r>
    </w:p>
    <w:p w14:paraId="230AFDD4" w14:textId="77777777" w:rsidR="005265CE" w:rsidRPr="005265CE" w:rsidRDefault="005265CE" w:rsidP="005265CE">
      <w:pPr>
        <w:numPr>
          <w:ilvl w:val="0"/>
          <w:numId w:val="2"/>
        </w:numPr>
        <w:spacing w:after="0" w:line="240" w:lineRule="auto"/>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kern w:val="0"/>
          <w14:ligatures w14:val="none"/>
        </w:rPr>
        <w:t>Check battery and install external battery.</w:t>
      </w:r>
    </w:p>
    <w:p w14:paraId="77B87F29" w14:textId="77777777" w:rsidR="005265CE" w:rsidRPr="005265CE" w:rsidRDefault="005265CE" w:rsidP="005265CE">
      <w:pPr>
        <w:numPr>
          <w:ilvl w:val="0"/>
          <w:numId w:val="2"/>
        </w:numPr>
        <w:spacing w:after="0" w:line="240" w:lineRule="auto"/>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kern w:val="0"/>
          <w14:ligatures w14:val="none"/>
        </w:rPr>
        <w:t xml:space="preserve">Double-check flight plan details (specific to payload): </w:t>
      </w:r>
    </w:p>
    <w:p w14:paraId="7BF33D3B" w14:textId="77777777" w:rsidR="005265CE" w:rsidRPr="005265CE" w:rsidRDefault="005265CE" w:rsidP="005265CE">
      <w:pPr>
        <w:numPr>
          <w:ilvl w:val="1"/>
          <w:numId w:val="2"/>
        </w:numPr>
        <w:spacing w:after="0" w:line="240" w:lineRule="auto"/>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kern w:val="0"/>
          <w14:ligatures w14:val="none"/>
        </w:rPr>
        <w:t xml:space="preserve">Overlap </w:t>
      </w:r>
    </w:p>
    <w:p w14:paraId="3D80EBA8" w14:textId="77777777" w:rsidR="005265CE" w:rsidRPr="005265CE" w:rsidRDefault="005265CE" w:rsidP="005265CE">
      <w:pPr>
        <w:numPr>
          <w:ilvl w:val="1"/>
          <w:numId w:val="2"/>
        </w:numPr>
        <w:spacing w:after="0" w:line="240" w:lineRule="auto"/>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kern w:val="0"/>
          <w14:ligatures w14:val="none"/>
        </w:rPr>
        <w:t>Altitude</w:t>
      </w:r>
    </w:p>
    <w:p w14:paraId="15DD632D" w14:textId="77777777" w:rsidR="005265CE" w:rsidRPr="005265CE" w:rsidRDefault="005265CE" w:rsidP="005265CE">
      <w:pPr>
        <w:numPr>
          <w:ilvl w:val="1"/>
          <w:numId w:val="2"/>
        </w:numPr>
        <w:spacing w:after="0" w:line="240" w:lineRule="auto"/>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kern w:val="0"/>
          <w14:ligatures w14:val="none"/>
        </w:rPr>
        <w:t>Speed</w:t>
      </w:r>
    </w:p>
    <w:p w14:paraId="69327256" w14:textId="77777777" w:rsidR="005265CE" w:rsidRPr="005265CE" w:rsidRDefault="005265CE" w:rsidP="005265CE">
      <w:pPr>
        <w:numPr>
          <w:ilvl w:val="1"/>
          <w:numId w:val="2"/>
        </w:numPr>
        <w:spacing w:after="0" w:line="240" w:lineRule="auto"/>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kern w:val="0"/>
          <w14:ligatures w14:val="none"/>
        </w:rPr>
        <w:t>Margins</w:t>
      </w:r>
    </w:p>
    <w:p w14:paraId="4F5947E6" w14:textId="77777777" w:rsidR="005265CE" w:rsidRPr="005265CE" w:rsidRDefault="005265CE" w:rsidP="005265CE">
      <w:pPr>
        <w:numPr>
          <w:ilvl w:val="0"/>
          <w:numId w:val="4"/>
        </w:numPr>
        <w:spacing w:line="240" w:lineRule="auto"/>
        <w:contextualSpacing/>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color w:val="000000"/>
          <w:kern w:val="0"/>
          <w14:ligatures w14:val="none"/>
        </w:rPr>
        <w:t>Check RTH height is appropriate for any obstacles between flight plan and takeoff location.</w:t>
      </w:r>
    </w:p>
    <w:p w14:paraId="2F2829A8" w14:textId="77777777" w:rsidR="005265CE" w:rsidRPr="005265CE" w:rsidRDefault="005265CE" w:rsidP="005265CE">
      <w:pPr>
        <w:numPr>
          <w:ilvl w:val="0"/>
          <w:numId w:val="4"/>
        </w:numPr>
        <w:spacing w:line="240" w:lineRule="auto"/>
        <w:contextualSpacing/>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color w:val="000000"/>
          <w:kern w:val="0"/>
          <w14:ligatures w14:val="none"/>
        </w:rPr>
        <w:t>Check and confirm obstacle avoidance alerts and braking are correctly set.</w:t>
      </w:r>
    </w:p>
    <w:p w14:paraId="32D2E979" w14:textId="77777777" w:rsidR="005265CE" w:rsidRPr="005265CE" w:rsidRDefault="005265CE" w:rsidP="005265CE">
      <w:pPr>
        <w:numPr>
          <w:ilvl w:val="0"/>
          <w:numId w:val="4"/>
        </w:numPr>
        <w:spacing w:line="240" w:lineRule="auto"/>
        <w:contextualSpacing/>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color w:val="000000"/>
          <w:kern w:val="0"/>
          <w14:ligatures w14:val="none"/>
        </w:rPr>
        <w:t>Confirm RTK connectivity and power cycle if needed.</w:t>
      </w:r>
    </w:p>
    <w:p w14:paraId="60539FD2" w14:textId="77777777" w:rsidR="005265CE" w:rsidRPr="005265CE" w:rsidRDefault="005265CE" w:rsidP="005265CE">
      <w:pPr>
        <w:numPr>
          <w:ilvl w:val="0"/>
          <w:numId w:val="4"/>
        </w:numPr>
        <w:spacing w:line="240" w:lineRule="auto"/>
        <w:contextualSpacing/>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color w:val="000000"/>
          <w:kern w:val="0"/>
          <w14:ligatures w14:val="none"/>
        </w:rPr>
        <w:t>For proven TF flights remove previous DTM’s then add the DTM associated with the flight plan for unproven TF flights follow test procedures in the next section.</w:t>
      </w:r>
    </w:p>
    <w:p w14:paraId="03272577" w14:textId="77777777" w:rsidR="005265CE" w:rsidRPr="005265CE" w:rsidRDefault="005265CE" w:rsidP="005265CE">
      <w:pPr>
        <w:numPr>
          <w:ilvl w:val="0"/>
          <w:numId w:val="4"/>
        </w:numPr>
        <w:spacing w:line="240" w:lineRule="auto"/>
        <w:contextualSpacing/>
        <w:jc w:val="both"/>
        <w:rPr>
          <w:rFonts w:ascii="Times New Roman" w:eastAsia="Times New Roman" w:hAnsi="Times New Roman" w:cs="Times New Roman"/>
          <w:color w:val="000000"/>
          <w:kern w:val="0"/>
          <w14:ligatures w14:val="none"/>
        </w:rPr>
      </w:pPr>
      <w:r w:rsidRPr="005265CE">
        <w:rPr>
          <w:rFonts w:ascii="Times New Roman" w:eastAsia="Times New Roman" w:hAnsi="Times New Roman" w:cs="Times New Roman"/>
          <w:color w:val="000000"/>
          <w:kern w:val="0"/>
          <w14:ligatures w14:val="none"/>
        </w:rPr>
        <w:t>Confirm controller antenna up.</w:t>
      </w:r>
    </w:p>
    <w:p w14:paraId="0FD50878" w14:textId="77777777" w:rsidR="005265CE" w:rsidRPr="005265CE" w:rsidRDefault="005265CE" w:rsidP="005265CE">
      <w:pPr>
        <w:keepNext/>
        <w:keepLines/>
        <w:spacing w:before="360" w:after="240" w:line="240" w:lineRule="auto"/>
        <w:jc w:val="both"/>
        <w:outlineLvl w:val="0"/>
        <w:rPr>
          <w:rFonts w:ascii="Times New Roman" w:eastAsia="Times New Roman" w:hAnsi="Times New Roman" w:cs="Times New Roman"/>
          <w:b/>
          <w:color w:val="538135"/>
          <w:kern w:val="0"/>
          <w:sz w:val="24"/>
          <w:szCs w:val="32"/>
          <w14:ligatures w14:val="none"/>
        </w:rPr>
      </w:pPr>
      <w:r w:rsidRPr="005265CE">
        <w:rPr>
          <w:rFonts w:ascii="Times New Roman" w:eastAsia="Times New Roman" w:hAnsi="Times New Roman" w:cs="Times New Roman"/>
          <w:b/>
          <w:color w:val="538135"/>
          <w:kern w:val="0"/>
          <w:sz w:val="24"/>
          <w:szCs w:val="32"/>
          <w14:ligatures w14:val="none"/>
        </w:rPr>
        <w:t>Flight Operations:</w:t>
      </w:r>
    </w:p>
    <w:p w14:paraId="7AB2ACF3" w14:textId="77777777" w:rsidR="005265CE" w:rsidRPr="005265CE" w:rsidRDefault="005265CE" w:rsidP="005265CE">
      <w:pPr>
        <w:numPr>
          <w:ilvl w:val="0"/>
          <w:numId w:val="3"/>
        </w:numPr>
        <w:contextualSpacing/>
        <w:jc w:val="both"/>
        <w:rPr>
          <w:rFonts w:ascii="Times New Roman" w:eastAsia="Times New Roman" w:hAnsi="Times New Roman" w:cs="Times New Roman"/>
          <w:kern w:val="0"/>
          <w14:ligatures w14:val="none"/>
        </w:rPr>
      </w:pPr>
      <w:r w:rsidRPr="005265CE">
        <w:rPr>
          <w:rFonts w:ascii="Times New Roman" w:eastAsia="Times New Roman" w:hAnsi="Times New Roman" w:cs="Times New Roman"/>
          <w:kern w:val="0"/>
          <w14:ligatures w14:val="none"/>
        </w:rPr>
        <w:t xml:space="preserve">Power on if required and wait for double green flash repeats: GPS lock in P-Mode with visioning systems enabled. </w:t>
      </w:r>
    </w:p>
    <w:p w14:paraId="33A1D074" w14:textId="77777777" w:rsidR="005265CE" w:rsidRPr="005265CE" w:rsidRDefault="005265CE" w:rsidP="005265CE">
      <w:pPr>
        <w:numPr>
          <w:ilvl w:val="0"/>
          <w:numId w:val="3"/>
        </w:numPr>
        <w:contextualSpacing/>
        <w:jc w:val="both"/>
        <w:rPr>
          <w:rFonts w:ascii="Times New Roman" w:eastAsia="Times New Roman" w:hAnsi="Times New Roman" w:cs="Times New Roman"/>
          <w:kern w:val="0"/>
          <w14:ligatures w14:val="none"/>
        </w:rPr>
      </w:pPr>
      <w:r w:rsidRPr="005265CE">
        <w:rPr>
          <w:rFonts w:ascii="Times New Roman" w:eastAsia="Times New Roman" w:hAnsi="Times New Roman" w:cs="Times New Roman"/>
          <w:kern w:val="0"/>
          <w14:ligatures w14:val="none"/>
        </w:rPr>
        <w:t>Calibrate the M300 compass carefully following controller directions.  This step is required prior to every flight in which the drone has moved more than 5km.</w:t>
      </w:r>
    </w:p>
    <w:p w14:paraId="61C6B473" w14:textId="77777777" w:rsidR="005265CE" w:rsidRPr="005265CE" w:rsidRDefault="005265CE" w:rsidP="005265CE">
      <w:pPr>
        <w:numPr>
          <w:ilvl w:val="0"/>
          <w:numId w:val="3"/>
        </w:numPr>
        <w:contextualSpacing/>
        <w:jc w:val="both"/>
        <w:rPr>
          <w:rFonts w:ascii="Times New Roman" w:eastAsia="Calibri" w:hAnsi="Times New Roman" w:cs="Times New Roman"/>
          <w:kern w:val="0"/>
          <w14:ligatures w14:val="none"/>
        </w:rPr>
      </w:pPr>
      <w:r w:rsidRPr="005265CE">
        <w:rPr>
          <w:rFonts w:ascii="Times New Roman" w:eastAsia="Times New Roman" w:hAnsi="Times New Roman" w:cs="Times New Roman"/>
          <w:kern w:val="0"/>
          <w14:ligatures w14:val="none"/>
        </w:rPr>
        <w:t>Perform a final pre-takeoff assessment of safe conditions.</w:t>
      </w:r>
    </w:p>
    <w:p w14:paraId="1F059677" w14:textId="77777777" w:rsidR="005265CE" w:rsidRPr="005265CE" w:rsidRDefault="005265CE" w:rsidP="005265CE">
      <w:pPr>
        <w:numPr>
          <w:ilvl w:val="0"/>
          <w:numId w:val="3"/>
        </w:numPr>
        <w:contextualSpacing/>
        <w:jc w:val="both"/>
        <w:rPr>
          <w:rFonts w:ascii="Times New Roman" w:eastAsia="Calibri" w:hAnsi="Times New Roman" w:cs="Times New Roman"/>
          <w:kern w:val="0"/>
          <w14:ligatures w14:val="none"/>
        </w:rPr>
      </w:pPr>
      <w:r w:rsidRPr="005265CE">
        <w:rPr>
          <w:rFonts w:ascii="Times New Roman" w:eastAsia="Times New Roman" w:hAnsi="Times New Roman" w:cs="Times New Roman"/>
          <w:kern w:val="0"/>
          <w14:ligatures w14:val="none"/>
        </w:rPr>
        <w:t>Communicate where all flight participants should be standing during take-off and landing.</w:t>
      </w:r>
    </w:p>
    <w:p w14:paraId="346A2248" w14:textId="77777777" w:rsidR="005265CE" w:rsidRPr="005265CE" w:rsidRDefault="005265CE" w:rsidP="005265CE">
      <w:pPr>
        <w:numPr>
          <w:ilvl w:val="0"/>
          <w:numId w:val="3"/>
        </w:numPr>
        <w:contextualSpacing/>
        <w:jc w:val="both"/>
        <w:rPr>
          <w:rFonts w:ascii="Times New Roman" w:eastAsia="Calibri" w:hAnsi="Times New Roman" w:cs="Times New Roman"/>
          <w:kern w:val="0"/>
          <w14:ligatures w14:val="none"/>
        </w:rPr>
      </w:pPr>
      <w:r w:rsidRPr="005265CE">
        <w:rPr>
          <w:rFonts w:ascii="Times New Roman" w:eastAsia="Times New Roman" w:hAnsi="Times New Roman" w:cs="Times New Roman"/>
          <w:kern w:val="0"/>
          <w14:ligatures w14:val="none"/>
        </w:rPr>
        <w:t>Ask participants to stand in these designated areas; announce ‘arming’ when engaging props.</w:t>
      </w:r>
    </w:p>
    <w:p w14:paraId="66B1EFD5" w14:textId="77777777" w:rsidR="005265CE" w:rsidRPr="005265CE" w:rsidRDefault="005265CE" w:rsidP="005265CE">
      <w:pPr>
        <w:numPr>
          <w:ilvl w:val="0"/>
          <w:numId w:val="3"/>
        </w:numPr>
        <w:contextualSpacing/>
        <w:jc w:val="both"/>
        <w:rPr>
          <w:rFonts w:ascii="Times New Roman" w:eastAsia="Calibri" w:hAnsi="Times New Roman" w:cs="Times New Roman"/>
          <w:kern w:val="0"/>
          <w14:ligatures w14:val="none"/>
        </w:rPr>
      </w:pPr>
      <w:r w:rsidRPr="005265CE">
        <w:rPr>
          <w:rFonts w:ascii="Times New Roman" w:eastAsia="Times New Roman" w:hAnsi="Times New Roman" w:cs="Times New Roman"/>
          <w:kern w:val="0"/>
          <w14:ligatures w14:val="none"/>
        </w:rPr>
        <w:t>Clearly announce ‘takeoff’. Automated takeoff will hover at about 1.2 m.</w:t>
      </w:r>
    </w:p>
    <w:p w14:paraId="534AA9C0" w14:textId="77777777" w:rsidR="005265CE" w:rsidRPr="005265CE" w:rsidRDefault="005265CE" w:rsidP="005265CE">
      <w:pPr>
        <w:numPr>
          <w:ilvl w:val="0"/>
          <w:numId w:val="3"/>
        </w:numPr>
        <w:contextualSpacing/>
        <w:jc w:val="both"/>
        <w:rPr>
          <w:rFonts w:ascii="Times New Roman" w:eastAsia="Calibri" w:hAnsi="Times New Roman" w:cs="Times New Roman"/>
          <w:kern w:val="0"/>
          <w14:ligatures w14:val="none"/>
        </w:rPr>
      </w:pPr>
      <w:r w:rsidRPr="005265CE">
        <w:rPr>
          <w:rFonts w:ascii="Times New Roman" w:eastAsia="Times New Roman" w:hAnsi="Times New Roman" w:cs="Times New Roman"/>
          <w:kern w:val="0"/>
          <w14:ligatures w14:val="none"/>
        </w:rPr>
        <w:t>Once safe/obstacle free altitude has been reached confirm proper controller responses by making small movements: Forward &amp; back, side-to-side, up and down.</w:t>
      </w:r>
    </w:p>
    <w:p w14:paraId="725F0FC0" w14:textId="77777777" w:rsidR="005265CE" w:rsidRPr="005265CE" w:rsidRDefault="005265CE" w:rsidP="005265CE">
      <w:pPr>
        <w:numPr>
          <w:ilvl w:val="0"/>
          <w:numId w:val="3"/>
        </w:numPr>
        <w:contextualSpacing/>
        <w:jc w:val="both"/>
        <w:rPr>
          <w:rFonts w:ascii="Calibri" w:eastAsia="Times New Roman" w:hAnsi="Calibri" w:cs="Times New Roman"/>
          <w:kern w:val="0"/>
          <w14:ligatures w14:val="none"/>
        </w:rPr>
      </w:pPr>
      <w:r w:rsidRPr="005265CE">
        <w:rPr>
          <w:rFonts w:ascii="Times New Roman" w:eastAsia="Times New Roman" w:hAnsi="Times New Roman" w:cs="Times New Roman"/>
          <w:kern w:val="0"/>
          <w14:ligatures w14:val="none"/>
        </w:rPr>
        <w:t xml:space="preserve">Rise above obstacles, tip pilot camera down 20° (if available), and perform 360° reconnaissance before flight, noting hazards and navigational landmarks. </w:t>
      </w:r>
    </w:p>
    <w:p w14:paraId="43EC3342" w14:textId="77777777" w:rsidR="005265CE" w:rsidRPr="005265CE" w:rsidRDefault="005265CE" w:rsidP="005265CE">
      <w:pPr>
        <w:numPr>
          <w:ilvl w:val="0"/>
          <w:numId w:val="3"/>
        </w:numPr>
        <w:contextualSpacing/>
        <w:jc w:val="both"/>
        <w:rPr>
          <w:rFonts w:ascii="Times New Roman" w:eastAsia="Calibri" w:hAnsi="Times New Roman" w:cs="Times New Roman"/>
          <w:kern w:val="0"/>
          <w14:ligatures w14:val="none"/>
        </w:rPr>
      </w:pPr>
      <w:r w:rsidRPr="005265CE">
        <w:rPr>
          <w:rFonts w:ascii="Times New Roman" w:eastAsia="Times New Roman" w:hAnsi="Times New Roman" w:cs="Times New Roman"/>
          <w:kern w:val="0"/>
          <w14:ligatures w14:val="none"/>
        </w:rPr>
        <w:t xml:space="preserve">Press </w:t>
      </w:r>
      <w:bookmarkStart w:id="8" w:name="_Int_zn1xfj13"/>
      <w:r w:rsidRPr="005265CE">
        <w:rPr>
          <w:rFonts w:ascii="Times New Roman" w:eastAsia="Times New Roman" w:hAnsi="Times New Roman" w:cs="Times New Roman"/>
          <w:kern w:val="0"/>
          <w14:ligatures w14:val="none"/>
        </w:rPr>
        <w:t>play</w:t>
      </w:r>
      <w:bookmarkEnd w:id="8"/>
      <w:r w:rsidRPr="005265CE">
        <w:rPr>
          <w:rFonts w:ascii="Times New Roman" w:eastAsia="Times New Roman" w:hAnsi="Times New Roman" w:cs="Times New Roman"/>
          <w:kern w:val="0"/>
          <w14:ligatures w14:val="none"/>
        </w:rPr>
        <w:t xml:space="preserve"> on mapping flight and constantly (every 2 min) monitor the controller for:</w:t>
      </w:r>
    </w:p>
    <w:p w14:paraId="57774437" w14:textId="77777777" w:rsidR="005265CE" w:rsidRPr="005265CE" w:rsidRDefault="005265CE" w:rsidP="005265CE">
      <w:pPr>
        <w:numPr>
          <w:ilvl w:val="1"/>
          <w:numId w:val="3"/>
        </w:numPr>
        <w:contextualSpacing/>
        <w:jc w:val="both"/>
        <w:rPr>
          <w:rFonts w:ascii="Times New Roman" w:eastAsia="Calibri" w:hAnsi="Times New Roman" w:cs="Times New Roman"/>
          <w:kern w:val="0"/>
          <w14:ligatures w14:val="none"/>
        </w:rPr>
      </w:pPr>
      <w:r w:rsidRPr="005265CE">
        <w:rPr>
          <w:rFonts w:ascii="Times New Roman" w:eastAsia="Times New Roman" w:hAnsi="Times New Roman" w:cs="Times New Roman"/>
          <w:kern w:val="0"/>
          <w14:ligatures w14:val="none"/>
        </w:rPr>
        <w:t>Battery levels (controller and drone) – RTH at 20-25% Must take into account distance</w:t>
      </w:r>
    </w:p>
    <w:p w14:paraId="1580D8A3" w14:textId="77777777" w:rsidR="005265CE" w:rsidRPr="005265CE" w:rsidRDefault="005265CE" w:rsidP="005265CE">
      <w:pPr>
        <w:numPr>
          <w:ilvl w:val="1"/>
          <w:numId w:val="3"/>
        </w:numPr>
        <w:contextualSpacing/>
        <w:jc w:val="both"/>
        <w:rPr>
          <w:rFonts w:ascii="Times New Roman" w:eastAsia="Calibri" w:hAnsi="Times New Roman" w:cs="Times New Roman"/>
          <w:kern w:val="0"/>
          <w14:ligatures w14:val="none"/>
        </w:rPr>
      </w:pPr>
      <w:r w:rsidRPr="005265CE">
        <w:rPr>
          <w:rFonts w:ascii="Times New Roman" w:eastAsia="Times New Roman" w:hAnsi="Times New Roman" w:cs="Times New Roman"/>
          <w:kern w:val="0"/>
          <w14:ligatures w14:val="none"/>
        </w:rPr>
        <w:t xml:space="preserve">RTK signal </w:t>
      </w:r>
    </w:p>
    <w:p w14:paraId="0B0392DA" w14:textId="77777777" w:rsidR="005265CE" w:rsidRPr="005265CE" w:rsidRDefault="005265CE" w:rsidP="005265CE">
      <w:pPr>
        <w:numPr>
          <w:ilvl w:val="1"/>
          <w:numId w:val="3"/>
        </w:numPr>
        <w:contextualSpacing/>
        <w:jc w:val="both"/>
        <w:rPr>
          <w:rFonts w:ascii="Times New Roman" w:eastAsia="Calibri" w:hAnsi="Times New Roman" w:cs="Times New Roman"/>
          <w:kern w:val="0"/>
          <w14:ligatures w14:val="none"/>
        </w:rPr>
      </w:pPr>
      <w:r w:rsidRPr="005265CE">
        <w:rPr>
          <w:rFonts w:ascii="Times New Roman" w:eastAsia="Times New Roman" w:hAnsi="Times New Roman" w:cs="Times New Roman"/>
          <w:kern w:val="0"/>
          <w14:ligatures w14:val="none"/>
        </w:rPr>
        <w:t>RC connectivity</w:t>
      </w:r>
    </w:p>
    <w:p w14:paraId="23255A10" w14:textId="77777777" w:rsidR="005265CE" w:rsidRPr="005265CE" w:rsidRDefault="005265CE" w:rsidP="005265CE">
      <w:pPr>
        <w:numPr>
          <w:ilvl w:val="1"/>
          <w:numId w:val="3"/>
        </w:numPr>
        <w:contextualSpacing/>
        <w:jc w:val="both"/>
        <w:rPr>
          <w:rFonts w:ascii="Times New Roman" w:eastAsia="Calibri" w:hAnsi="Times New Roman" w:cs="Times New Roman"/>
          <w:kern w:val="0"/>
          <w14:ligatures w14:val="none"/>
        </w:rPr>
      </w:pPr>
      <w:r w:rsidRPr="005265CE">
        <w:rPr>
          <w:rFonts w:ascii="Times New Roman" w:eastAsia="Times New Roman" w:hAnsi="Times New Roman" w:cs="Times New Roman"/>
          <w:kern w:val="0"/>
          <w14:ligatures w14:val="none"/>
        </w:rPr>
        <w:t>Windspeed</w:t>
      </w:r>
    </w:p>
    <w:p w14:paraId="6AFCD95F" w14:textId="77777777" w:rsidR="005265CE" w:rsidRPr="005265CE" w:rsidRDefault="005265CE" w:rsidP="005265CE">
      <w:pPr>
        <w:numPr>
          <w:ilvl w:val="0"/>
          <w:numId w:val="3"/>
        </w:numPr>
        <w:contextualSpacing/>
        <w:jc w:val="both"/>
        <w:rPr>
          <w:rFonts w:ascii="Times New Roman" w:eastAsia="Calibri" w:hAnsi="Times New Roman" w:cs="Times New Roman"/>
          <w:kern w:val="0"/>
          <w14:ligatures w14:val="none"/>
        </w:rPr>
      </w:pPr>
      <w:r w:rsidRPr="005265CE">
        <w:rPr>
          <w:rFonts w:ascii="Times New Roman" w:eastAsia="Times New Roman" w:hAnsi="Times New Roman" w:cs="Times New Roman"/>
          <w:kern w:val="0"/>
          <w14:ligatures w14:val="none"/>
        </w:rPr>
        <w:t xml:space="preserve">Maintain Visual Line of Sight (VLOS) during flight for pilot, or a visual observer in direct communication with the pilot. In the event visual sighting is lost and cannot be regained, pause the flight and activate RTH. </w:t>
      </w:r>
    </w:p>
    <w:p w14:paraId="012C0F3F" w14:textId="77777777" w:rsidR="005265CE" w:rsidRPr="005265CE" w:rsidRDefault="005265CE" w:rsidP="005265CE">
      <w:pPr>
        <w:numPr>
          <w:ilvl w:val="0"/>
          <w:numId w:val="3"/>
        </w:numPr>
        <w:contextualSpacing/>
        <w:jc w:val="both"/>
        <w:rPr>
          <w:rFonts w:ascii="Times New Roman" w:eastAsia="Times New Roman" w:hAnsi="Times New Roman" w:cs="Times New Roman"/>
          <w:kern w:val="0"/>
          <w14:ligatures w14:val="none"/>
        </w:rPr>
      </w:pPr>
      <w:r w:rsidRPr="005265CE">
        <w:rPr>
          <w:rFonts w:ascii="Times New Roman" w:eastAsia="Times New Roman" w:hAnsi="Times New Roman" w:cs="Times New Roman"/>
          <w:kern w:val="0"/>
          <w14:ligatures w14:val="none"/>
        </w:rPr>
        <w:t>Ensure backup landing zone has been scouted and a waypoint made for roadside sites that could be disrupted by traffic.</w:t>
      </w:r>
    </w:p>
    <w:p w14:paraId="12518F93" w14:textId="77777777" w:rsidR="005265CE" w:rsidRPr="005265CE" w:rsidRDefault="005265CE" w:rsidP="005265CE">
      <w:pPr>
        <w:keepNext/>
        <w:keepLines/>
        <w:spacing w:before="360" w:after="240" w:line="240" w:lineRule="auto"/>
        <w:jc w:val="both"/>
        <w:outlineLvl w:val="0"/>
        <w:rPr>
          <w:rFonts w:ascii="Times New Roman" w:eastAsia="Times New Roman" w:hAnsi="Times New Roman" w:cs="Times New Roman"/>
          <w:b/>
          <w:color w:val="538135"/>
          <w:kern w:val="0"/>
          <w:sz w:val="24"/>
          <w:szCs w:val="32"/>
          <w14:ligatures w14:val="none"/>
        </w:rPr>
      </w:pPr>
      <w:r w:rsidRPr="005265CE">
        <w:rPr>
          <w:rFonts w:ascii="Times New Roman" w:eastAsia="Times New Roman" w:hAnsi="Times New Roman" w:cs="Times New Roman"/>
          <w:b/>
          <w:color w:val="538135"/>
          <w:kern w:val="0"/>
          <w:sz w:val="24"/>
          <w:szCs w:val="32"/>
          <w14:ligatures w14:val="none"/>
        </w:rPr>
        <w:t>Special considerations for Terrain Following flights:</w:t>
      </w:r>
    </w:p>
    <w:p w14:paraId="5DFDA9E8" w14:textId="77777777" w:rsidR="005265CE" w:rsidRPr="005265CE" w:rsidRDefault="005265CE" w:rsidP="005265CE">
      <w:pPr>
        <w:numPr>
          <w:ilvl w:val="0"/>
          <w:numId w:val="1"/>
        </w:numPr>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A DTM test flight is required prior to the first TF flight at any new site. Test flight procedures:</w:t>
      </w:r>
    </w:p>
    <w:p w14:paraId="676C14C4" w14:textId="77777777" w:rsidR="005265CE" w:rsidRPr="005265CE" w:rsidRDefault="005265CE" w:rsidP="005265CE">
      <w:pPr>
        <w:numPr>
          <w:ilvl w:val="1"/>
          <w:numId w:val="1"/>
        </w:numPr>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Remove all existing Digital Terrain Models and load new DTM</w:t>
      </w:r>
    </w:p>
    <w:p w14:paraId="38657F84" w14:textId="77777777" w:rsidR="005265CE" w:rsidRPr="005265CE" w:rsidRDefault="005265CE" w:rsidP="005265CE">
      <w:pPr>
        <w:numPr>
          <w:ilvl w:val="1"/>
          <w:numId w:val="1"/>
        </w:numPr>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 xml:space="preserve">Make small flight plan over road with proximity to and VLOS of takeoff spot </w:t>
      </w:r>
    </w:p>
    <w:p w14:paraId="28D9BC67" w14:textId="77777777" w:rsidR="005265CE" w:rsidRPr="005265CE" w:rsidRDefault="005265CE" w:rsidP="005265CE">
      <w:pPr>
        <w:numPr>
          <w:ilvl w:val="1"/>
          <w:numId w:val="1"/>
        </w:numPr>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Perform all relevant preflight safety checks</w:t>
      </w:r>
    </w:p>
    <w:p w14:paraId="441D7FE7" w14:textId="77777777" w:rsidR="005265CE" w:rsidRPr="005265CE" w:rsidRDefault="005265CE" w:rsidP="005265CE">
      <w:pPr>
        <w:numPr>
          <w:ilvl w:val="1"/>
          <w:numId w:val="1"/>
        </w:numPr>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Load the H20T and ensure the laser rangefinder is engaged</w:t>
      </w:r>
    </w:p>
    <w:p w14:paraId="3AC09B82" w14:textId="77777777" w:rsidR="005265CE" w:rsidRPr="005265CE" w:rsidRDefault="005265CE" w:rsidP="005265CE">
      <w:pPr>
        <w:numPr>
          <w:ilvl w:val="1"/>
          <w:numId w:val="1"/>
        </w:numPr>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Manually lift the M300 off and hover at a safe altitude</w:t>
      </w:r>
    </w:p>
    <w:p w14:paraId="0A1A94DC" w14:textId="77777777" w:rsidR="005265CE" w:rsidRPr="005265CE" w:rsidRDefault="005265CE" w:rsidP="005265CE">
      <w:pPr>
        <w:numPr>
          <w:ilvl w:val="1"/>
          <w:numId w:val="1"/>
        </w:numPr>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Upload and start test flight plan ensuring the laser range finder elevation reading matches the TF elevation, if not cancel flight and rebuild DTM paying special attention to geoid/ellipsoid elevation</w:t>
      </w:r>
    </w:p>
    <w:p w14:paraId="38CD6C1A" w14:textId="77777777" w:rsidR="005265CE" w:rsidRPr="005265CE" w:rsidRDefault="005265CE" w:rsidP="005265CE">
      <w:pPr>
        <w:numPr>
          <w:ilvl w:val="1"/>
          <w:numId w:val="1"/>
        </w:numPr>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Return to home and follow all post flight procedures</w:t>
      </w:r>
    </w:p>
    <w:p w14:paraId="3BB8F36B" w14:textId="77777777" w:rsidR="005265CE" w:rsidRPr="005265CE" w:rsidRDefault="005265CE" w:rsidP="005265CE">
      <w:pPr>
        <w:numPr>
          <w:ilvl w:val="0"/>
          <w:numId w:val="1"/>
        </w:numPr>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DJI Terrain Following (TF) flights as of March 5, 2024 fly to the starting point at the TF elevation with non DJI payloads. This could potentially create safety considerations with any downhill flight.. For example a flight at 40m TF height that is downhill of the takeoff can easily be at head height.  The drone will attempt to fly at this height.</w:t>
      </w:r>
    </w:p>
    <w:p w14:paraId="415F1EC5" w14:textId="2BC3F002" w:rsidR="005265CE" w:rsidRPr="005265CE" w:rsidRDefault="005265CE" w:rsidP="005265CE">
      <w:pPr>
        <w:numPr>
          <w:ilvl w:val="0"/>
          <w:numId w:val="1"/>
        </w:numPr>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 xml:space="preserve">DJI payloads as of March 05, 2024 have a safe altitude setting and will ascend to this altitude before </w:t>
      </w:r>
      <w:r w:rsidR="003B68EA" w:rsidRPr="005265CE">
        <w:rPr>
          <w:rFonts w:ascii="Times New Roman" w:eastAsia="Calibri" w:hAnsi="Times New Roman" w:cs="Times New Roman"/>
          <w:kern w:val="0"/>
          <w14:ligatures w14:val="none"/>
        </w:rPr>
        <w:t>commencing</w:t>
      </w:r>
      <w:r w:rsidRPr="005265CE">
        <w:rPr>
          <w:rFonts w:ascii="Times New Roman" w:eastAsia="Calibri" w:hAnsi="Times New Roman" w:cs="Times New Roman"/>
          <w:kern w:val="0"/>
          <w14:ligatures w14:val="none"/>
        </w:rPr>
        <w:t xml:space="preserve"> flight</w:t>
      </w:r>
    </w:p>
    <w:p w14:paraId="792C4FAB" w14:textId="77777777" w:rsidR="005265CE" w:rsidRPr="005265CE" w:rsidRDefault="005265CE" w:rsidP="005265CE">
      <w:pPr>
        <w:numPr>
          <w:ilvl w:val="0"/>
          <w:numId w:val="1"/>
        </w:numPr>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Manual takeoff and flight to safe elevation before uploading the flight plan is recommended for all downhill flights with non DJI payloads.</w:t>
      </w:r>
    </w:p>
    <w:p w14:paraId="33F946BD" w14:textId="77777777" w:rsidR="005265CE" w:rsidRPr="005265CE" w:rsidRDefault="005265CE" w:rsidP="005265CE">
      <w:pPr>
        <w:jc w:val="both"/>
        <w:rPr>
          <w:rFonts w:ascii="Times New Roman" w:eastAsia="Calibri" w:hAnsi="Times New Roman" w:cs="Times New Roman"/>
          <w:kern w:val="0"/>
          <w14:ligatures w14:val="none"/>
        </w:rPr>
      </w:pPr>
    </w:p>
    <w:p w14:paraId="7D1B7E9F" w14:textId="77777777" w:rsidR="005265CE" w:rsidRPr="005265CE" w:rsidRDefault="005265CE" w:rsidP="005265CE">
      <w:pPr>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 xml:space="preserve"> </w:t>
      </w:r>
    </w:p>
    <w:p w14:paraId="22D5A248" w14:textId="77777777" w:rsidR="005265CE" w:rsidRPr="005265CE" w:rsidRDefault="005265CE" w:rsidP="005265CE">
      <w:pPr>
        <w:keepNext/>
        <w:keepLines/>
        <w:spacing w:before="360" w:after="240" w:line="240" w:lineRule="auto"/>
        <w:jc w:val="both"/>
        <w:outlineLvl w:val="0"/>
        <w:rPr>
          <w:rFonts w:ascii="Times New Roman" w:eastAsia="Times New Roman" w:hAnsi="Times New Roman" w:cs="Times New Roman"/>
          <w:b/>
          <w:color w:val="538135"/>
          <w:kern w:val="0"/>
          <w:sz w:val="24"/>
          <w:szCs w:val="32"/>
          <w14:ligatures w14:val="none"/>
        </w:rPr>
      </w:pPr>
      <w:r w:rsidRPr="005265CE">
        <w:rPr>
          <w:rFonts w:ascii="Times New Roman" w:eastAsia="Times New Roman" w:hAnsi="Times New Roman" w:cs="Times New Roman"/>
          <w:b/>
          <w:color w:val="538135"/>
          <w:kern w:val="0"/>
          <w:sz w:val="24"/>
          <w:szCs w:val="32"/>
          <w14:ligatures w14:val="none"/>
        </w:rPr>
        <w:t>Post Flight Procedures:</w:t>
      </w:r>
    </w:p>
    <w:p w14:paraId="78BF7C32" w14:textId="77777777" w:rsidR="005265CE" w:rsidRPr="005265CE" w:rsidRDefault="005265CE" w:rsidP="005265CE">
      <w:pPr>
        <w:numPr>
          <w:ilvl w:val="0"/>
          <w:numId w:val="3"/>
        </w:numPr>
        <w:contextualSpacing/>
        <w:jc w:val="both"/>
        <w:rPr>
          <w:rFonts w:ascii="Times New Roman" w:eastAsia="Calibri" w:hAnsi="Times New Roman" w:cs="Times New Roman"/>
          <w:kern w:val="0"/>
          <w14:ligatures w14:val="none"/>
        </w:rPr>
      </w:pPr>
      <w:r w:rsidRPr="005265CE">
        <w:rPr>
          <w:rFonts w:ascii="Times New Roman" w:eastAsia="Times New Roman" w:hAnsi="Times New Roman" w:cs="Times New Roman"/>
          <w:kern w:val="0"/>
          <w14:ligatures w14:val="none"/>
        </w:rPr>
        <w:t>Confirm landing zone is free from obstacles.</w:t>
      </w:r>
    </w:p>
    <w:p w14:paraId="650C7469" w14:textId="77777777" w:rsidR="005265CE" w:rsidRPr="005265CE" w:rsidRDefault="005265CE" w:rsidP="005265CE">
      <w:pPr>
        <w:numPr>
          <w:ilvl w:val="0"/>
          <w:numId w:val="3"/>
        </w:numPr>
        <w:contextualSpacing/>
        <w:jc w:val="both"/>
        <w:rPr>
          <w:rFonts w:ascii="Times New Roman" w:eastAsia="Calibri" w:hAnsi="Times New Roman" w:cs="Times New Roman"/>
          <w:kern w:val="0"/>
          <w14:ligatures w14:val="none"/>
        </w:rPr>
      </w:pPr>
      <w:r w:rsidRPr="005265CE">
        <w:rPr>
          <w:rFonts w:ascii="Times New Roman" w:eastAsia="Times New Roman" w:hAnsi="Times New Roman" w:cs="Times New Roman"/>
          <w:kern w:val="0"/>
          <w14:ligatures w14:val="none"/>
        </w:rPr>
        <w:t>Announce ‘landing’ to instruct all flight participants to stand in designated safe areas.</w:t>
      </w:r>
    </w:p>
    <w:p w14:paraId="29DACFDD" w14:textId="77777777" w:rsidR="005265CE" w:rsidRPr="005265CE" w:rsidRDefault="005265CE" w:rsidP="005265CE">
      <w:pPr>
        <w:numPr>
          <w:ilvl w:val="0"/>
          <w:numId w:val="3"/>
        </w:numPr>
        <w:contextualSpacing/>
        <w:jc w:val="both"/>
        <w:rPr>
          <w:rFonts w:ascii="Times New Roman" w:eastAsia="Calibri" w:hAnsi="Times New Roman" w:cs="Times New Roman"/>
          <w:kern w:val="0"/>
          <w14:ligatures w14:val="none"/>
        </w:rPr>
      </w:pPr>
      <w:r w:rsidRPr="005265CE">
        <w:rPr>
          <w:rFonts w:ascii="Times New Roman" w:eastAsia="Times New Roman" w:hAnsi="Times New Roman" w:cs="Times New Roman"/>
          <w:kern w:val="0"/>
          <w14:ligatures w14:val="none"/>
        </w:rPr>
        <w:t>After landing, announce ‘disengage’ when turning off the propellers.</w:t>
      </w:r>
    </w:p>
    <w:p w14:paraId="4A652475" w14:textId="77777777" w:rsidR="005265CE" w:rsidRPr="005265CE" w:rsidRDefault="005265CE" w:rsidP="005265CE">
      <w:pPr>
        <w:numPr>
          <w:ilvl w:val="0"/>
          <w:numId w:val="3"/>
        </w:numPr>
        <w:contextualSpacing/>
        <w:jc w:val="both"/>
        <w:rPr>
          <w:rFonts w:ascii="Times New Roman" w:eastAsia="Calibri" w:hAnsi="Times New Roman" w:cs="Times New Roman"/>
          <w:kern w:val="0"/>
          <w14:ligatures w14:val="none"/>
        </w:rPr>
      </w:pPr>
      <w:r w:rsidRPr="005265CE">
        <w:rPr>
          <w:rFonts w:ascii="Times New Roman" w:eastAsia="Times New Roman" w:hAnsi="Times New Roman" w:cs="Times New Roman"/>
          <w:kern w:val="0"/>
          <w14:ligatures w14:val="none"/>
        </w:rPr>
        <w:t>Place lens caps on payload.</w:t>
      </w:r>
    </w:p>
    <w:p w14:paraId="253467CF" w14:textId="77777777" w:rsidR="005265CE" w:rsidRPr="005265CE" w:rsidRDefault="005265CE" w:rsidP="005265CE">
      <w:pPr>
        <w:numPr>
          <w:ilvl w:val="0"/>
          <w:numId w:val="3"/>
        </w:numPr>
        <w:contextualSpacing/>
        <w:jc w:val="both"/>
        <w:rPr>
          <w:rFonts w:ascii="Calibri" w:eastAsia="Times New Roman" w:hAnsi="Calibri" w:cs="Times New Roman"/>
          <w:kern w:val="0"/>
          <w14:ligatures w14:val="none"/>
        </w:rPr>
      </w:pPr>
      <w:r w:rsidRPr="005265CE">
        <w:rPr>
          <w:rFonts w:ascii="Times New Roman" w:eastAsia="Times New Roman" w:hAnsi="Times New Roman" w:cs="Times New Roman"/>
          <w:kern w:val="0"/>
          <w14:ligatures w14:val="none"/>
        </w:rPr>
        <w:t>Power off M300 and move to table or secure location.</w:t>
      </w:r>
    </w:p>
    <w:p w14:paraId="667F38BA" w14:textId="77777777" w:rsidR="005265CE" w:rsidRPr="005265CE" w:rsidRDefault="005265CE" w:rsidP="005265CE">
      <w:pPr>
        <w:numPr>
          <w:ilvl w:val="0"/>
          <w:numId w:val="3"/>
        </w:numPr>
        <w:contextualSpacing/>
        <w:jc w:val="both"/>
        <w:rPr>
          <w:rFonts w:ascii="Calibri" w:eastAsia="Times New Roman" w:hAnsi="Calibri" w:cs="Times New Roman"/>
          <w:kern w:val="0"/>
          <w14:ligatures w14:val="none"/>
        </w:rPr>
      </w:pPr>
      <w:r w:rsidRPr="005265CE">
        <w:rPr>
          <w:rFonts w:ascii="Times New Roman" w:eastAsia="Times New Roman" w:hAnsi="Times New Roman" w:cs="Times New Roman"/>
          <w:kern w:val="0"/>
          <w14:ligatures w14:val="none"/>
        </w:rPr>
        <w:t>Remove payload from gimbal, replacing caps on gimbal mounts on both the payload and M300</w:t>
      </w:r>
    </w:p>
    <w:p w14:paraId="39B0312E" w14:textId="77777777" w:rsidR="005265CE" w:rsidRPr="005265CE" w:rsidRDefault="005265CE" w:rsidP="005265CE">
      <w:pPr>
        <w:numPr>
          <w:ilvl w:val="0"/>
          <w:numId w:val="3"/>
        </w:numPr>
        <w:contextualSpacing/>
        <w:jc w:val="both"/>
        <w:rPr>
          <w:rFonts w:ascii="Times New Roman" w:eastAsia="Calibri" w:hAnsi="Times New Roman" w:cs="Times New Roman"/>
          <w:kern w:val="0"/>
          <w14:ligatures w14:val="none"/>
        </w:rPr>
      </w:pPr>
      <w:r w:rsidRPr="005265CE">
        <w:rPr>
          <w:rFonts w:ascii="Times New Roman" w:eastAsia="Times New Roman" w:hAnsi="Times New Roman" w:cs="Times New Roman"/>
          <w:kern w:val="0"/>
          <w14:ligatures w14:val="none"/>
        </w:rPr>
        <w:t>Eject SD card from payload and confirm data.</w:t>
      </w:r>
    </w:p>
    <w:p w14:paraId="375B83FC" w14:textId="77777777" w:rsidR="005265CE" w:rsidRPr="005265CE" w:rsidRDefault="005265CE" w:rsidP="005265CE">
      <w:pPr>
        <w:numPr>
          <w:ilvl w:val="0"/>
          <w:numId w:val="3"/>
        </w:numPr>
        <w:contextualSpacing/>
        <w:jc w:val="both"/>
        <w:rPr>
          <w:rFonts w:ascii="Times New Roman" w:eastAsia="Calibri" w:hAnsi="Times New Roman" w:cs="Times New Roman"/>
          <w:kern w:val="0"/>
          <w14:ligatures w14:val="none"/>
        </w:rPr>
      </w:pPr>
      <w:r w:rsidRPr="005265CE">
        <w:rPr>
          <w:rFonts w:ascii="Times New Roman" w:eastAsia="Times New Roman" w:hAnsi="Times New Roman" w:cs="Times New Roman"/>
          <w:kern w:val="0"/>
          <w14:ligatures w14:val="none"/>
        </w:rPr>
        <w:t>Transfer data immediately onto external HD drive according to appropriate file structure.</w:t>
      </w:r>
    </w:p>
    <w:p w14:paraId="4CE31EF5" w14:textId="77777777" w:rsidR="005265CE" w:rsidRPr="005265CE" w:rsidRDefault="005265CE" w:rsidP="005265CE">
      <w:pPr>
        <w:numPr>
          <w:ilvl w:val="0"/>
          <w:numId w:val="3"/>
        </w:numPr>
        <w:contextualSpacing/>
        <w:jc w:val="both"/>
        <w:rPr>
          <w:rFonts w:ascii="Times New Roman" w:eastAsia="Calibri" w:hAnsi="Times New Roman" w:cs="Times New Roman"/>
          <w:kern w:val="0"/>
          <w14:ligatures w14:val="none"/>
        </w:rPr>
      </w:pPr>
      <w:r w:rsidRPr="005265CE">
        <w:rPr>
          <w:rFonts w:ascii="Times New Roman" w:eastAsia="Times New Roman" w:hAnsi="Times New Roman" w:cs="Times New Roman"/>
          <w:kern w:val="0"/>
          <w14:ligatures w14:val="none"/>
        </w:rPr>
        <w:t>Fill flight log completely.</w:t>
      </w:r>
    </w:p>
    <w:p w14:paraId="55459CCA" w14:textId="57B99DA8" w:rsidR="00412343" w:rsidRPr="008A0B51" w:rsidRDefault="005265CE" w:rsidP="00455B0F">
      <w:pPr>
        <w:numPr>
          <w:ilvl w:val="0"/>
          <w:numId w:val="3"/>
        </w:numPr>
        <w:contextualSpacing/>
        <w:jc w:val="both"/>
        <w:rPr>
          <w:rFonts w:ascii="Times New Roman" w:eastAsia="Calibri" w:hAnsi="Times New Roman" w:cs="Times New Roman"/>
          <w:kern w:val="0"/>
          <w14:ligatures w14:val="none"/>
        </w:rPr>
      </w:pPr>
      <w:r w:rsidRPr="005265CE">
        <w:rPr>
          <w:rFonts w:ascii="Times New Roman" w:eastAsia="Times New Roman" w:hAnsi="Times New Roman" w:cs="Times New Roman"/>
          <w:kern w:val="0"/>
          <w14:ligatures w14:val="none"/>
        </w:rPr>
        <w:t>If last flight at location, break down drone by removing batteries, folding wings, placing in case and removing legs.</w:t>
      </w:r>
    </w:p>
    <w:p w14:paraId="528784AB" w14:textId="5F3D4A24" w:rsidR="002579A3" w:rsidRDefault="00455B0F" w:rsidP="002579A3">
      <w:pPr>
        <w:keepNext/>
        <w:keepLines/>
        <w:spacing w:before="360" w:after="240" w:line="240" w:lineRule="auto"/>
        <w:jc w:val="both"/>
        <w:outlineLvl w:val="0"/>
        <w:rPr>
          <w:rFonts w:ascii="Times New Roman" w:eastAsia="Times New Roman" w:hAnsi="Times New Roman" w:cs="Times New Roman"/>
          <w:b/>
          <w:color w:val="538135"/>
          <w:kern w:val="0"/>
          <w:sz w:val="24"/>
          <w:szCs w:val="32"/>
          <w14:ligatures w14:val="none"/>
        </w:rPr>
      </w:pPr>
      <w:r>
        <w:rPr>
          <w:rFonts w:ascii="Times New Roman" w:eastAsia="Times New Roman" w:hAnsi="Times New Roman" w:cs="Times New Roman"/>
          <w:b/>
          <w:color w:val="538135"/>
          <w:kern w:val="0"/>
          <w:sz w:val="24"/>
          <w:szCs w:val="32"/>
          <w14:ligatures w14:val="none"/>
        </w:rPr>
        <w:t>Battery Management</w:t>
      </w:r>
      <w:r w:rsidRPr="005265CE">
        <w:rPr>
          <w:rFonts w:ascii="Times New Roman" w:eastAsia="Times New Roman" w:hAnsi="Times New Roman" w:cs="Times New Roman"/>
          <w:b/>
          <w:color w:val="538135"/>
          <w:kern w:val="0"/>
          <w:sz w:val="24"/>
          <w:szCs w:val="32"/>
          <w14:ligatures w14:val="none"/>
        </w:rPr>
        <w:t>:</w:t>
      </w:r>
    </w:p>
    <w:p w14:paraId="531E93BA" w14:textId="2E3FE20E" w:rsidR="00AE5E17" w:rsidRPr="008A0B51" w:rsidRDefault="00AC239C" w:rsidP="00AE5E17">
      <w:pPr>
        <w:pStyle w:val="ListParagraph"/>
        <w:keepNext/>
        <w:keepLines/>
        <w:numPr>
          <w:ilvl w:val="0"/>
          <w:numId w:val="14"/>
        </w:numPr>
        <w:spacing w:before="360" w:after="240" w:line="240" w:lineRule="auto"/>
        <w:jc w:val="both"/>
        <w:outlineLvl w:val="0"/>
        <w:rPr>
          <w:rFonts w:ascii="Times New Roman" w:eastAsia="Times New Roman" w:hAnsi="Times New Roman" w:cs="Times New Roman"/>
          <w:b/>
          <w:color w:val="0E2841" w:themeColor="text2"/>
          <w:kern w:val="0"/>
          <w:sz w:val="24"/>
          <w:szCs w:val="32"/>
          <w14:ligatures w14:val="none"/>
        </w:rPr>
      </w:pPr>
      <w:r w:rsidRPr="008A0B51">
        <w:rPr>
          <w:rFonts w:ascii="Times New Roman" w:eastAsia="Times New Roman" w:hAnsi="Times New Roman" w:cs="Times New Roman"/>
          <w:b/>
          <w:color w:val="0E2841" w:themeColor="text2"/>
          <w:kern w:val="0"/>
          <w:sz w:val="24"/>
          <w:szCs w:val="32"/>
          <w14:ligatures w14:val="none"/>
        </w:rPr>
        <w:t>Battery Type</w:t>
      </w:r>
      <w:r w:rsidR="00AE5E17" w:rsidRPr="008A0B51">
        <w:rPr>
          <w:rFonts w:ascii="Times New Roman" w:eastAsia="Times New Roman" w:hAnsi="Times New Roman" w:cs="Times New Roman"/>
          <w:b/>
          <w:color w:val="0E2841" w:themeColor="text2"/>
          <w:kern w:val="0"/>
          <w:sz w:val="24"/>
          <w:szCs w:val="32"/>
          <w14:ligatures w14:val="none"/>
        </w:rPr>
        <w:t>s:</w:t>
      </w:r>
    </w:p>
    <w:p w14:paraId="3239FDE7" w14:textId="18D9EB4B" w:rsidR="008A0B51" w:rsidRPr="008A0B51" w:rsidRDefault="008A0B51" w:rsidP="008A0B51">
      <w:pPr>
        <w:pStyle w:val="ListParagraph"/>
        <w:keepNext/>
        <w:keepLines/>
        <w:numPr>
          <w:ilvl w:val="1"/>
          <w:numId w:val="14"/>
        </w:numPr>
        <w:spacing w:before="360" w:after="240"/>
        <w:jc w:val="both"/>
        <w:outlineLvl w:val="0"/>
        <w:rPr>
          <w:rFonts w:ascii="Times New Roman" w:eastAsia="Times New Roman" w:hAnsi="Times New Roman" w:cs="Times New Roman"/>
          <w:bCs/>
          <w:color w:val="0E2841" w:themeColor="text2"/>
          <w:kern w:val="0"/>
          <w:sz w:val="24"/>
          <w:szCs w:val="32"/>
          <w14:ligatures w14:val="none"/>
        </w:rPr>
      </w:pPr>
      <w:r w:rsidRPr="008A0B51">
        <w:rPr>
          <w:rFonts w:ascii="Times New Roman" w:eastAsia="Times New Roman" w:hAnsi="Times New Roman" w:cs="Times New Roman"/>
          <w:bCs/>
          <w:color w:val="0E2841" w:themeColor="text2"/>
          <w:kern w:val="0"/>
          <w:sz w:val="24"/>
          <w:szCs w:val="32"/>
          <w14:ligatures w14:val="none"/>
        </w:rPr>
        <w:t xml:space="preserve"> TB60 Battery:</w:t>
      </w:r>
    </w:p>
    <w:p w14:paraId="75CE4867" w14:textId="77777777" w:rsidR="008A0B51" w:rsidRPr="008A0B51" w:rsidRDefault="008A0B51" w:rsidP="008A0B51">
      <w:pPr>
        <w:pStyle w:val="ListParagraph"/>
        <w:keepNext/>
        <w:keepLines/>
        <w:numPr>
          <w:ilvl w:val="2"/>
          <w:numId w:val="14"/>
        </w:numPr>
        <w:spacing w:before="360" w:after="240"/>
        <w:jc w:val="both"/>
        <w:outlineLvl w:val="0"/>
        <w:rPr>
          <w:rFonts w:ascii="Times New Roman" w:eastAsia="Times New Roman" w:hAnsi="Times New Roman" w:cs="Times New Roman"/>
          <w:bCs/>
          <w:color w:val="0E2841" w:themeColor="text2"/>
          <w:kern w:val="0"/>
          <w:sz w:val="24"/>
          <w:szCs w:val="32"/>
          <w14:ligatures w14:val="none"/>
        </w:rPr>
      </w:pPr>
      <w:r w:rsidRPr="008A0B51">
        <w:rPr>
          <w:rFonts w:ascii="Times New Roman" w:eastAsia="Times New Roman" w:hAnsi="Times New Roman" w:cs="Times New Roman"/>
          <w:bCs/>
          <w:color w:val="0E2841" w:themeColor="text2"/>
          <w:kern w:val="0"/>
          <w:sz w:val="24"/>
          <w:szCs w:val="32"/>
          <w14:ligatures w14:val="none"/>
        </w:rPr>
        <w:t xml:space="preserve">Capacity: 5935 </w:t>
      </w:r>
      <w:proofErr w:type="spellStart"/>
      <w:r w:rsidRPr="008A0B51">
        <w:rPr>
          <w:rFonts w:ascii="Times New Roman" w:eastAsia="Times New Roman" w:hAnsi="Times New Roman" w:cs="Times New Roman"/>
          <w:bCs/>
          <w:color w:val="0E2841" w:themeColor="text2"/>
          <w:kern w:val="0"/>
          <w:sz w:val="24"/>
          <w:szCs w:val="32"/>
          <w14:ligatures w14:val="none"/>
        </w:rPr>
        <w:t>mAh</w:t>
      </w:r>
      <w:proofErr w:type="spellEnd"/>
    </w:p>
    <w:p w14:paraId="05BC8E2F" w14:textId="77777777" w:rsidR="008A0B51" w:rsidRPr="008A0B51" w:rsidRDefault="008A0B51" w:rsidP="008A0B51">
      <w:pPr>
        <w:pStyle w:val="ListParagraph"/>
        <w:keepNext/>
        <w:keepLines/>
        <w:numPr>
          <w:ilvl w:val="2"/>
          <w:numId w:val="14"/>
        </w:numPr>
        <w:spacing w:before="360" w:after="240"/>
        <w:jc w:val="both"/>
        <w:outlineLvl w:val="0"/>
        <w:rPr>
          <w:rFonts w:ascii="Times New Roman" w:eastAsia="Times New Roman" w:hAnsi="Times New Roman" w:cs="Times New Roman"/>
          <w:bCs/>
          <w:color w:val="0E2841" w:themeColor="text2"/>
          <w:kern w:val="0"/>
          <w:sz w:val="24"/>
          <w:szCs w:val="32"/>
          <w14:ligatures w14:val="none"/>
        </w:rPr>
      </w:pPr>
      <w:r w:rsidRPr="008A0B51">
        <w:rPr>
          <w:rFonts w:ascii="Times New Roman" w:eastAsia="Times New Roman" w:hAnsi="Times New Roman" w:cs="Times New Roman"/>
          <w:bCs/>
          <w:color w:val="0E2841" w:themeColor="text2"/>
          <w:kern w:val="0"/>
          <w:sz w:val="24"/>
          <w:szCs w:val="32"/>
          <w14:ligatures w14:val="none"/>
        </w:rPr>
        <w:t>Voltage: 52.8 V</w:t>
      </w:r>
    </w:p>
    <w:p w14:paraId="2DA750CE" w14:textId="77777777" w:rsidR="008A0B51" w:rsidRPr="008A0B51" w:rsidRDefault="008A0B51" w:rsidP="008A0B51">
      <w:pPr>
        <w:pStyle w:val="ListParagraph"/>
        <w:keepNext/>
        <w:keepLines/>
        <w:numPr>
          <w:ilvl w:val="2"/>
          <w:numId w:val="14"/>
        </w:numPr>
        <w:spacing w:before="360" w:after="240"/>
        <w:jc w:val="both"/>
        <w:outlineLvl w:val="0"/>
        <w:rPr>
          <w:rFonts w:ascii="Times New Roman" w:eastAsia="Times New Roman" w:hAnsi="Times New Roman" w:cs="Times New Roman"/>
          <w:bCs/>
          <w:color w:val="0E2841" w:themeColor="text2"/>
          <w:kern w:val="0"/>
          <w:sz w:val="24"/>
          <w:szCs w:val="32"/>
          <w14:ligatures w14:val="none"/>
        </w:rPr>
      </w:pPr>
      <w:r w:rsidRPr="008A0B51">
        <w:rPr>
          <w:rFonts w:ascii="Times New Roman" w:eastAsia="Times New Roman" w:hAnsi="Times New Roman" w:cs="Times New Roman"/>
          <w:bCs/>
          <w:color w:val="0E2841" w:themeColor="text2"/>
          <w:kern w:val="0"/>
          <w:sz w:val="24"/>
          <w:szCs w:val="32"/>
          <w14:ligatures w14:val="none"/>
        </w:rPr>
        <w:t>Charging Time: Approx. 60 minutes (using BS60 Intelligent Battery Station)</w:t>
      </w:r>
    </w:p>
    <w:p w14:paraId="06D3BD5D" w14:textId="77777777" w:rsidR="008A0B51" w:rsidRPr="008A0B51" w:rsidRDefault="008A0B51" w:rsidP="008A0B51">
      <w:pPr>
        <w:pStyle w:val="ListParagraph"/>
        <w:keepNext/>
        <w:keepLines/>
        <w:numPr>
          <w:ilvl w:val="2"/>
          <w:numId w:val="14"/>
        </w:numPr>
        <w:spacing w:before="360" w:after="240"/>
        <w:jc w:val="both"/>
        <w:outlineLvl w:val="0"/>
        <w:rPr>
          <w:rFonts w:ascii="Times New Roman" w:eastAsia="Times New Roman" w:hAnsi="Times New Roman" w:cs="Times New Roman"/>
          <w:bCs/>
          <w:color w:val="0E2841" w:themeColor="text2"/>
          <w:kern w:val="0"/>
          <w:sz w:val="24"/>
          <w:szCs w:val="32"/>
          <w14:ligatures w14:val="none"/>
        </w:rPr>
      </w:pPr>
      <w:r w:rsidRPr="008A0B51">
        <w:rPr>
          <w:rFonts w:ascii="Times New Roman" w:eastAsia="Times New Roman" w:hAnsi="Times New Roman" w:cs="Times New Roman"/>
          <w:bCs/>
          <w:color w:val="0E2841" w:themeColor="text2"/>
          <w:kern w:val="0"/>
          <w:sz w:val="24"/>
          <w:szCs w:val="32"/>
          <w14:ligatures w14:val="none"/>
        </w:rPr>
        <w:t>Battery Life: Approx. 200 cycles</w:t>
      </w:r>
    </w:p>
    <w:p w14:paraId="04145A0D" w14:textId="555DC037" w:rsidR="008A0B51" w:rsidRPr="008A0B51" w:rsidRDefault="008A0B51" w:rsidP="008A0B51">
      <w:pPr>
        <w:pStyle w:val="ListParagraph"/>
        <w:keepNext/>
        <w:keepLines/>
        <w:numPr>
          <w:ilvl w:val="1"/>
          <w:numId w:val="14"/>
        </w:numPr>
        <w:spacing w:before="360" w:after="240"/>
        <w:jc w:val="both"/>
        <w:outlineLvl w:val="0"/>
        <w:rPr>
          <w:rFonts w:ascii="Times New Roman" w:eastAsia="Times New Roman" w:hAnsi="Times New Roman" w:cs="Times New Roman"/>
          <w:bCs/>
          <w:color w:val="0E2841" w:themeColor="text2"/>
          <w:kern w:val="0"/>
          <w:sz w:val="24"/>
          <w:szCs w:val="32"/>
          <w14:ligatures w14:val="none"/>
        </w:rPr>
      </w:pPr>
      <w:r w:rsidRPr="008A0B51">
        <w:rPr>
          <w:rFonts w:ascii="Times New Roman" w:eastAsia="Times New Roman" w:hAnsi="Times New Roman" w:cs="Times New Roman"/>
          <w:bCs/>
          <w:color w:val="0E2841" w:themeColor="text2"/>
          <w:kern w:val="0"/>
          <w:sz w:val="24"/>
          <w:szCs w:val="32"/>
          <w14:ligatures w14:val="none"/>
        </w:rPr>
        <w:t>TB65 Battery:</w:t>
      </w:r>
    </w:p>
    <w:p w14:paraId="1BCF6038" w14:textId="77777777" w:rsidR="008A0B51" w:rsidRPr="008A0B51" w:rsidRDefault="008A0B51" w:rsidP="008A0B51">
      <w:pPr>
        <w:pStyle w:val="ListParagraph"/>
        <w:keepNext/>
        <w:keepLines/>
        <w:numPr>
          <w:ilvl w:val="2"/>
          <w:numId w:val="14"/>
        </w:numPr>
        <w:spacing w:before="360" w:after="240"/>
        <w:jc w:val="both"/>
        <w:outlineLvl w:val="0"/>
        <w:rPr>
          <w:rFonts w:ascii="Times New Roman" w:eastAsia="Times New Roman" w:hAnsi="Times New Roman" w:cs="Times New Roman"/>
          <w:bCs/>
          <w:color w:val="0E2841" w:themeColor="text2"/>
          <w:kern w:val="0"/>
          <w:sz w:val="24"/>
          <w:szCs w:val="32"/>
          <w14:ligatures w14:val="none"/>
        </w:rPr>
      </w:pPr>
      <w:r w:rsidRPr="008A0B51">
        <w:rPr>
          <w:rFonts w:ascii="Times New Roman" w:eastAsia="Times New Roman" w:hAnsi="Times New Roman" w:cs="Times New Roman"/>
          <w:bCs/>
          <w:color w:val="0E2841" w:themeColor="text2"/>
          <w:kern w:val="0"/>
          <w:sz w:val="24"/>
          <w:szCs w:val="32"/>
          <w14:ligatures w14:val="none"/>
        </w:rPr>
        <w:t xml:space="preserve">Capacity: 5880 </w:t>
      </w:r>
      <w:proofErr w:type="spellStart"/>
      <w:r w:rsidRPr="008A0B51">
        <w:rPr>
          <w:rFonts w:ascii="Times New Roman" w:eastAsia="Times New Roman" w:hAnsi="Times New Roman" w:cs="Times New Roman"/>
          <w:bCs/>
          <w:color w:val="0E2841" w:themeColor="text2"/>
          <w:kern w:val="0"/>
          <w:sz w:val="24"/>
          <w:szCs w:val="32"/>
          <w14:ligatures w14:val="none"/>
        </w:rPr>
        <w:t>mAh</w:t>
      </w:r>
      <w:proofErr w:type="spellEnd"/>
    </w:p>
    <w:p w14:paraId="7DAB005C" w14:textId="77777777" w:rsidR="008A0B51" w:rsidRPr="008A0B51" w:rsidRDefault="008A0B51" w:rsidP="008A0B51">
      <w:pPr>
        <w:pStyle w:val="ListParagraph"/>
        <w:keepNext/>
        <w:keepLines/>
        <w:numPr>
          <w:ilvl w:val="2"/>
          <w:numId w:val="14"/>
        </w:numPr>
        <w:spacing w:before="360" w:after="240"/>
        <w:jc w:val="both"/>
        <w:outlineLvl w:val="0"/>
        <w:rPr>
          <w:rFonts w:ascii="Times New Roman" w:eastAsia="Times New Roman" w:hAnsi="Times New Roman" w:cs="Times New Roman"/>
          <w:bCs/>
          <w:color w:val="0E2841" w:themeColor="text2"/>
          <w:kern w:val="0"/>
          <w:sz w:val="24"/>
          <w:szCs w:val="32"/>
          <w14:ligatures w14:val="none"/>
        </w:rPr>
      </w:pPr>
      <w:r w:rsidRPr="008A0B51">
        <w:rPr>
          <w:rFonts w:ascii="Times New Roman" w:eastAsia="Times New Roman" w:hAnsi="Times New Roman" w:cs="Times New Roman"/>
          <w:bCs/>
          <w:color w:val="0E2841" w:themeColor="text2"/>
          <w:kern w:val="0"/>
          <w:sz w:val="24"/>
          <w:szCs w:val="32"/>
          <w14:ligatures w14:val="none"/>
        </w:rPr>
        <w:t>Voltage: 44.76 V</w:t>
      </w:r>
    </w:p>
    <w:p w14:paraId="2439B638" w14:textId="77777777" w:rsidR="008A0B51" w:rsidRPr="008A0B51" w:rsidRDefault="008A0B51" w:rsidP="008A0B51">
      <w:pPr>
        <w:pStyle w:val="ListParagraph"/>
        <w:keepNext/>
        <w:keepLines/>
        <w:numPr>
          <w:ilvl w:val="2"/>
          <w:numId w:val="14"/>
        </w:numPr>
        <w:spacing w:before="360" w:after="240"/>
        <w:jc w:val="both"/>
        <w:outlineLvl w:val="0"/>
        <w:rPr>
          <w:rFonts w:ascii="Times New Roman" w:eastAsia="Times New Roman" w:hAnsi="Times New Roman" w:cs="Times New Roman"/>
          <w:bCs/>
          <w:color w:val="0E2841" w:themeColor="text2"/>
          <w:kern w:val="0"/>
          <w:sz w:val="24"/>
          <w:szCs w:val="32"/>
          <w14:ligatures w14:val="none"/>
        </w:rPr>
      </w:pPr>
      <w:r w:rsidRPr="008A0B51">
        <w:rPr>
          <w:rFonts w:ascii="Times New Roman" w:eastAsia="Times New Roman" w:hAnsi="Times New Roman" w:cs="Times New Roman"/>
          <w:bCs/>
          <w:color w:val="0E2841" w:themeColor="text2"/>
          <w:kern w:val="0"/>
          <w:sz w:val="24"/>
          <w:szCs w:val="32"/>
          <w14:ligatures w14:val="none"/>
        </w:rPr>
        <w:t>Charging Time: Approx. 70 minutes (using BS65 Intelligent Battery Station)</w:t>
      </w:r>
    </w:p>
    <w:p w14:paraId="4EAFA31C" w14:textId="3CCC5949" w:rsidR="00AC239C" w:rsidRPr="008A0B51" w:rsidRDefault="008A0B51" w:rsidP="008A0B51">
      <w:pPr>
        <w:pStyle w:val="ListParagraph"/>
        <w:keepNext/>
        <w:keepLines/>
        <w:numPr>
          <w:ilvl w:val="2"/>
          <w:numId w:val="14"/>
        </w:numPr>
        <w:spacing w:before="360" w:after="240"/>
        <w:jc w:val="both"/>
        <w:outlineLvl w:val="0"/>
        <w:rPr>
          <w:rFonts w:ascii="Times New Roman" w:eastAsia="Times New Roman" w:hAnsi="Times New Roman" w:cs="Times New Roman"/>
          <w:bCs/>
          <w:color w:val="0E2841" w:themeColor="text2"/>
          <w:kern w:val="0"/>
          <w:sz w:val="24"/>
          <w:szCs w:val="32"/>
          <w14:ligatures w14:val="none"/>
        </w:rPr>
      </w:pPr>
      <w:r w:rsidRPr="008A0B51">
        <w:rPr>
          <w:rFonts w:ascii="Times New Roman" w:eastAsia="Times New Roman" w:hAnsi="Times New Roman" w:cs="Times New Roman"/>
          <w:bCs/>
          <w:color w:val="0E2841" w:themeColor="text2"/>
          <w:kern w:val="0"/>
          <w:sz w:val="24"/>
          <w:szCs w:val="32"/>
          <w14:ligatures w14:val="none"/>
        </w:rPr>
        <w:t>Battery Life: Approx. 300 cycles</w:t>
      </w:r>
    </w:p>
    <w:p w14:paraId="43114ABB" w14:textId="77777777" w:rsidR="00AC239C" w:rsidRPr="00AC239C" w:rsidRDefault="00AC239C" w:rsidP="00AC239C">
      <w:pPr>
        <w:pStyle w:val="ListParagraph"/>
        <w:keepNext/>
        <w:keepLines/>
        <w:numPr>
          <w:ilvl w:val="0"/>
          <w:numId w:val="14"/>
        </w:numPr>
        <w:spacing w:before="360" w:after="240" w:line="240" w:lineRule="auto"/>
        <w:jc w:val="both"/>
        <w:outlineLvl w:val="0"/>
        <w:rPr>
          <w:rFonts w:ascii="Times New Roman" w:eastAsia="Times New Roman" w:hAnsi="Times New Roman" w:cs="Times New Roman"/>
          <w:bCs/>
          <w:color w:val="0E2841" w:themeColor="text2"/>
          <w:kern w:val="0"/>
          <w:sz w:val="24"/>
          <w:szCs w:val="32"/>
          <w14:ligatures w14:val="none"/>
        </w:rPr>
      </w:pPr>
      <w:r w:rsidRPr="00AC239C">
        <w:rPr>
          <w:rFonts w:ascii="Times New Roman" w:eastAsia="Times New Roman" w:hAnsi="Times New Roman" w:cs="Times New Roman"/>
          <w:bCs/>
          <w:color w:val="0E2841" w:themeColor="text2"/>
          <w:kern w:val="0"/>
          <w:sz w:val="24"/>
          <w:szCs w:val="32"/>
          <w14:ligatures w14:val="none"/>
        </w:rPr>
        <w:t>Storage: Store batteries at 50-65% charge in a cool, dry place. Avoid storing fully charged or depleted batteries.</w:t>
      </w:r>
    </w:p>
    <w:p w14:paraId="096CAE72" w14:textId="77777777" w:rsidR="00AC239C" w:rsidRPr="00AC239C" w:rsidRDefault="00AC239C" w:rsidP="00AC239C">
      <w:pPr>
        <w:pStyle w:val="ListParagraph"/>
        <w:keepNext/>
        <w:keepLines/>
        <w:numPr>
          <w:ilvl w:val="0"/>
          <w:numId w:val="14"/>
        </w:numPr>
        <w:spacing w:before="360" w:after="240" w:line="240" w:lineRule="auto"/>
        <w:jc w:val="both"/>
        <w:outlineLvl w:val="0"/>
        <w:rPr>
          <w:rFonts w:ascii="Times New Roman" w:eastAsia="Times New Roman" w:hAnsi="Times New Roman" w:cs="Times New Roman"/>
          <w:bCs/>
          <w:color w:val="0E2841" w:themeColor="text2"/>
          <w:kern w:val="0"/>
          <w:sz w:val="24"/>
          <w:szCs w:val="32"/>
          <w14:ligatures w14:val="none"/>
        </w:rPr>
      </w:pPr>
      <w:r w:rsidRPr="00AC239C">
        <w:rPr>
          <w:rFonts w:ascii="Times New Roman" w:eastAsia="Times New Roman" w:hAnsi="Times New Roman" w:cs="Times New Roman"/>
          <w:bCs/>
          <w:color w:val="0E2841" w:themeColor="text2"/>
          <w:kern w:val="0"/>
          <w:sz w:val="24"/>
          <w:szCs w:val="32"/>
          <w14:ligatures w14:val="none"/>
        </w:rPr>
        <w:t>Pre-flight Check: Ensure batteries are fully charged and check for any physical damage or swelling before each flight.</w:t>
      </w:r>
    </w:p>
    <w:p w14:paraId="296CFBF8" w14:textId="77777777" w:rsidR="00AC239C" w:rsidRPr="00AC239C" w:rsidRDefault="00AC239C" w:rsidP="00AC239C">
      <w:pPr>
        <w:pStyle w:val="ListParagraph"/>
        <w:keepNext/>
        <w:keepLines/>
        <w:numPr>
          <w:ilvl w:val="0"/>
          <w:numId w:val="14"/>
        </w:numPr>
        <w:spacing w:before="360" w:after="240" w:line="240" w:lineRule="auto"/>
        <w:jc w:val="both"/>
        <w:outlineLvl w:val="0"/>
        <w:rPr>
          <w:rFonts w:ascii="Times New Roman" w:eastAsia="Times New Roman" w:hAnsi="Times New Roman" w:cs="Times New Roman"/>
          <w:bCs/>
          <w:color w:val="0E2841" w:themeColor="text2"/>
          <w:kern w:val="0"/>
          <w:sz w:val="24"/>
          <w:szCs w:val="32"/>
          <w14:ligatures w14:val="none"/>
        </w:rPr>
      </w:pPr>
      <w:r w:rsidRPr="00AC239C">
        <w:rPr>
          <w:rFonts w:ascii="Times New Roman" w:eastAsia="Times New Roman" w:hAnsi="Times New Roman" w:cs="Times New Roman"/>
          <w:bCs/>
          <w:color w:val="0E2841" w:themeColor="text2"/>
          <w:kern w:val="0"/>
          <w:sz w:val="24"/>
          <w:szCs w:val="32"/>
          <w14:ligatures w14:val="none"/>
        </w:rPr>
        <w:t>In-flight Monitoring: Regularly monitor battery levels during flight using the DJI Pilot app.</w:t>
      </w:r>
    </w:p>
    <w:p w14:paraId="550B278B" w14:textId="77777777" w:rsidR="00AC239C" w:rsidRPr="00AC239C" w:rsidRDefault="00AC239C" w:rsidP="00AC239C">
      <w:pPr>
        <w:pStyle w:val="ListParagraph"/>
        <w:keepNext/>
        <w:keepLines/>
        <w:numPr>
          <w:ilvl w:val="0"/>
          <w:numId w:val="14"/>
        </w:numPr>
        <w:spacing w:before="360" w:after="240" w:line="240" w:lineRule="auto"/>
        <w:jc w:val="both"/>
        <w:outlineLvl w:val="0"/>
        <w:rPr>
          <w:rFonts w:ascii="Times New Roman" w:eastAsia="Times New Roman" w:hAnsi="Times New Roman" w:cs="Times New Roman"/>
          <w:bCs/>
          <w:color w:val="0E2841" w:themeColor="text2"/>
          <w:kern w:val="0"/>
          <w:sz w:val="24"/>
          <w:szCs w:val="32"/>
          <w14:ligatures w14:val="none"/>
        </w:rPr>
      </w:pPr>
      <w:r w:rsidRPr="00AC239C">
        <w:rPr>
          <w:rFonts w:ascii="Times New Roman" w:eastAsia="Times New Roman" w:hAnsi="Times New Roman" w:cs="Times New Roman"/>
          <w:bCs/>
          <w:color w:val="0E2841" w:themeColor="text2"/>
          <w:kern w:val="0"/>
          <w:sz w:val="24"/>
          <w:szCs w:val="32"/>
          <w14:ligatures w14:val="none"/>
        </w:rPr>
        <w:t>Post-flight Handling: Allow batteries to cool down to room temperature before recharging.</w:t>
      </w:r>
    </w:p>
    <w:p w14:paraId="27F8E028" w14:textId="77777777" w:rsidR="00AC239C" w:rsidRPr="00AC239C" w:rsidRDefault="00AC239C" w:rsidP="00AC239C">
      <w:pPr>
        <w:pStyle w:val="ListParagraph"/>
        <w:keepNext/>
        <w:keepLines/>
        <w:numPr>
          <w:ilvl w:val="0"/>
          <w:numId w:val="14"/>
        </w:numPr>
        <w:spacing w:before="360" w:after="240" w:line="240" w:lineRule="auto"/>
        <w:jc w:val="both"/>
        <w:outlineLvl w:val="0"/>
        <w:rPr>
          <w:rFonts w:ascii="Times New Roman" w:eastAsia="Times New Roman" w:hAnsi="Times New Roman" w:cs="Times New Roman"/>
          <w:bCs/>
          <w:color w:val="0E2841" w:themeColor="text2"/>
          <w:kern w:val="0"/>
          <w:sz w:val="24"/>
          <w:szCs w:val="32"/>
          <w14:ligatures w14:val="none"/>
        </w:rPr>
      </w:pPr>
      <w:r w:rsidRPr="00AC239C">
        <w:rPr>
          <w:rFonts w:ascii="Times New Roman" w:eastAsia="Times New Roman" w:hAnsi="Times New Roman" w:cs="Times New Roman"/>
          <w:bCs/>
          <w:color w:val="0E2841" w:themeColor="text2"/>
          <w:kern w:val="0"/>
          <w:sz w:val="24"/>
          <w:szCs w:val="32"/>
          <w14:ligatures w14:val="none"/>
        </w:rPr>
        <w:t>Avoid Over-Discharge: Land the drone before the battery level drops below 20% to prevent over-discharge and extend battery life.</w:t>
      </w:r>
    </w:p>
    <w:p w14:paraId="0155BB0E" w14:textId="2CE0C0AB" w:rsidR="002579A3" w:rsidRPr="008A0B51" w:rsidRDefault="00AC239C" w:rsidP="008A0B51">
      <w:pPr>
        <w:pStyle w:val="ListParagraph"/>
        <w:keepNext/>
        <w:keepLines/>
        <w:numPr>
          <w:ilvl w:val="0"/>
          <w:numId w:val="14"/>
        </w:numPr>
        <w:spacing w:before="360" w:after="240" w:line="240" w:lineRule="auto"/>
        <w:jc w:val="both"/>
        <w:outlineLvl w:val="0"/>
        <w:rPr>
          <w:rFonts w:ascii="Times New Roman" w:eastAsia="Times New Roman" w:hAnsi="Times New Roman" w:cs="Times New Roman"/>
          <w:bCs/>
          <w:color w:val="0E2841" w:themeColor="text2"/>
          <w:kern w:val="0"/>
          <w:sz w:val="24"/>
          <w:szCs w:val="32"/>
          <w14:ligatures w14:val="none"/>
        </w:rPr>
      </w:pPr>
      <w:r w:rsidRPr="00AC239C">
        <w:rPr>
          <w:rFonts w:ascii="Times New Roman" w:eastAsia="Times New Roman" w:hAnsi="Times New Roman" w:cs="Times New Roman"/>
          <w:bCs/>
          <w:color w:val="0E2841" w:themeColor="text2"/>
          <w:kern w:val="0"/>
          <w:sz w:val="24"/>
          <w:szCs w:val="32"/>
          <w14:ligatures w14:val="none"/>
        </w:rPr>
        <w:t>Maintenance: Regularly update the battery firmware and check the battery health status using the DJI Pilot app.</w:t>
      </w:r>
    </w:p>
    <w:p w14:paraId="7BF0226F" w14:textId="77777777" w:rsidR="00455B0F" w:rsidRPr="00455B0F" w:rsidRDefault="00455B0F" w:rsidP="00455B0F">
      <w:pPr>
        <w:jc w:val="both"/>
        <w:rPr>
          <w:rFonts w:ascii="Times New Roman" w:eastAsia="Times New Roman" w:hAnsi="Times New Roman" w:cs="Times New Roman"/>
          <w:b/>
          <w:color w:val="538135"/>
          <w:kern w:val="0"/>
          <w:sz w:val="24"/>
          <w:szCs w:val="32"/>
          <w14:ligatures w14:val="none"/>
        </w:rPr>
      </w:pPr>
    </w:p>
    <w:p w14:paraId="5D5BFEA5" w14:textId="77777777" w:rsidR="00412343" w:rsidRPr="005265CE" w:rsidRDefault="00412343" w:rsidP="00412343">
      <w:pPr>
        <w:contextualSpacing/>
        <w:jc w:val="both"/>
        <w:rPr>
          <w:rFonts w:ascii="Times New Roman" w:eastAsia="Calibri" w:hAnsi="Times New Roman" w:cs="Times New Roman"/>
          <w:kern w:val="0"/>
          <w14:ligatures w14:val="none"/>
        </w:rPr>
      </w:pPr>
    </w:p>
    <w:p w14:paraId="441878E0" w14:textId="77777777" w:rsidR="005265CE" w:rsidRPr="005265CE" w:rsidRDefault="005265CE" w:rsidP="005265CE">
      <w:pPr>
        <w:keepNext/>
        <w:keepLines/>
        <w:spacing w:before="360" w:after="240" w:line="240" w:lineRule="auto"/>
        <w:jc w:val="both"/>
        <w:outlineLvl w:val="0"/>
        <w:rPr>
          <w:rFonts w:ascii="Times New Roman" w:eastAsia="Times New Roman" w:hAnsi="Times New Roman" w:cs="Times New Roman"/>
          <w:b/>
          <w:color w:val="538135"/>
          <w:kern w:val="0"/>
          <w:sz w:val="24"/>
          <w:szCs w:val="32"/>
          <w14:ligatures w14:val="none"/>
        </w:rPr>
      </w:pPr>
      <w:r w:rsidRPr="005265CE">
        <w:rPr>
          <w:rFonts w:ascii="Times New Roman" w:eastAsia="Times New Roman" w:hAnsi="Times New Roman" w:cs="Times New Roman"/>
          <w:b/>
          <w:color w:val="538135"/>
          <w:kern w:val="0"/>
          <w:sz w:val="24"/>
          <w:szCs w:val="32"/>
          <w14:ligatures w14:val="none"/>
        </w:rPr>
        <w:t>Personal Protective Equipment:</w:t>
      </w:r>
      <w:r w:rsidRPr="005265CE">
        <w:rPr>
          <w:rFonts w:ascii="Times New Roman" w:eastAsia="Times New Roman" w:hAnsi="Times New Roman" w:cs="Times New Roman"/>
          <w:b/>
          <w:color w:val="538135"/>
          <w:kern w:val="0"/>
          <w:sz w:val="24"/>
          <w:szCs w:val="32"/>
          <w14:ligatures w14:val="none"/>
        </w:rPr>
        <w:tab/>
      </w:r>
      <w:r w:rsidRPr="005265CE">
        <w:rPr>
          <w:rFonts w:ascii="Times New Roman" w:eastAsia="Times New Roman" w:hAnsi="Times New Roman" w:cs="Times New Roman"/>
          <w:b/>
          <w:color w:val="538135"/>
          <w:kern w:val="0"/>
          <w:sz w:val="24"/>
          <w:szCs w:val="32"/>
          <w14:ligatures w14:val="none"/>
        </w:rPr>
        <w:tab/>
      </w:r>
    </w:p>
    <w:p w14:paraId="79E1FF8A" w14:textId="77777777" w:rsidR="005265CE" w:rsidRPr="005265CE" w:rsidRDefault="005265CE" w:rsidP="005265CE">
      <w:pPr>
        <w:numPr>
          <w:ilvl w:val="0"/>
          <w:numId w:val="8"/>
        </w:numPr>
        <w:spacing w:before="360" w:after="240" w:line="240" w:lineRule="auto"/>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High Vis</w:t>
      </w:r>
    </w:p>
    <w:p w14:paraId="6E154CFD" w14:textId="77777777" w:rsidR="005265CE" w:rsidRPr="005265CE" w:rsidRDefault="005265CE" w:rsidP="005265CE">
      <w:pPr>
        <w:numPr>
          <w:ilvl w:val="0"/>
          <w:numId w:val="8"/>
        </w:numPr>
        <w:spacing w:before="360" w:after="240" w:line="240" w:lineRule="auto"/>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Hard hat</w:t>
      </w:r>
    </w:p>
    <w:p w14:paraId="4237697D" w14:textId="77777777" w:rsidR="005265CE" w:rsidRPr="005265CE" w:rsidRDefault="005265CE" w:rsidP="005265CE">
      <w:pPr>
        <w:numPr>
          <w:ilvl w:val="0"/>
          <w:numId w:val="8"/>
        </w:numPr>
        <w:spacing w:before="360" w:after="240" w:line="240" w:lineRule="auto"/>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Sunglasses</w:t>
      </w:r>
    </w:p>
    <w:p w14:paraId="62D6C9AF" w14:textId="77777777" w:rsidR="005265CE" w:rsidRPr="005265CE" w:rsidRDefault="005265CE" w:rsidP="005265CE">
      <w:pPr>
        <w:numPr>
          <w:ilvl w:val="0"/>
          <w:numId w:val="8"/>
        </w:numPr>
        <w:spacing w:before="360" w:after="240" w:line="240" w:lineRule="auto"/>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Sturdy footwear</w:t>
      </w:r>
    </w:p>
    <w:p w14:paraId="65042047" w14:textId="77777777" w:rsidR="005265CE" w:rsidRPr="005265CE" w:rsidRDefault="005265CE" w:rsidP="005265CE">
      <w:pPr>
        <w:numPr>
          <w:ilvl w:val="0"/>
          <w:numId w:val="8"/>
        </w:numPr>
        <w:spacing w:before="360" w:after="240" w:line="240" w:lineRule="auto"/>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Bear spray</w:t>
      </w:r>
    </w:p>
    <w:p w14:paraId="6A573E99" w14:textId="77777777" w:rsidR="005265CE" w:rsidRPr="005265CE" w:rsidRDefault="005265CE" w:rsidP="005265CE">
      <w:pPr>
        <w:keepNext/>
        <w:keepLines/>
        <w:spacing w:before="360" w:after="240" w:line="240" w:lineRule="auto"/>
        <w:jc w:val="both"/>
        <w:outlineLvl w:val="0"/>
        <w:rPr>
          <w:rFonts w:ascii="Times New Roman" w:eastAsia="Times New Roman" w:hAnsi="Times New Roman" w:cs="Times New Roman"/>
          <w:b/>
          <w:color w:val="538135"/>
          <w:kern w:val="0"/>
          <w:sz w:val="24"/>
          <w:szCs w:val="32"/>
          <w14:ligatures w14:val="none"/>
        </w:rPr>
      </w:pPr>
      <w:r w:rsidRPr="005265CE">
        <w:rPr>
          <w:rFonts w:ascii="Times New Roman" w:eastAsia="Times New Roman" w:hAnsi="Times New Roman" w:cs="Times New Roman"/>
          <w:b/>
          <w:color w:val="538135"/>
          <w:kern w:val="0"/>
          <w:sz w:val="24"/>
          <w:szCs w:val="32"/>
          <w14:ligatures w14:val="none"/>
        </w:rPr>
        <w:t>Equipment:</w:t>
      </w:r>
    </w:p>
    <w:p w14:paraId="3009689F" w14:textId="77777777" w:rsidR="005265CE" w:rsidRPr="005265CE" w:rsidRDefault="005265CE" w:rsidP="005265CE">
      <w:pPr>
        <w:numPr>
          <w:ilvl w:val="0"/>
          <w:numId w:val="8"/>
        </w:numPr>
        <w:spacing w:before="360" w:after="240" w:line="240" w:lineRule="auto"/>
        <w:contextualSpacing/>
        <w:jc w:val="both"/>
        <w:rPr>
          <w:rFonts w:ascii="Calibri" w:eastAsia="Times New Roman" w:hAnsi="Calibri" w:cs="Times New Roman"/>
          <w:kern w:val="0"/>
          <w14:ligatures w14:val="none"/>
        </w:rPr>
      </w:pPr>
      <w:r w:rsidRPr="005265CE">
        <w:rPr>
          <w:rFonts w:ascii="Times New Roman" w:eastAsia="Calibri" w:hAnsi="Times New Roman" w:cs="Times New Roman"/>
          <w:kern w:val="0"/>
          <w14:ligatures w14:val="none"/>
        </w:rPr>
        <w:t xml:space="preserve">M300 drone </w:t>
      </w:r>
    </w:p>
    <w:p w14:paraId="73FF6AF5" w14:textId="77777777" w:rsidR="005265CE" w:rsidRPr="005265CE" w:rsidRDefault="005265CE" w:rsidP="005265CE">
      <w:pPr>
        <w:numPr>
          <w:ilvl w:val="0"/>
          <w:numId w:val="8"/>
        </w:numPr>
        <w:spacing w:before="360" w:after="240" w:line="240" w:lineRule="auto"/>
        <w:contextualSpacing/>
        <w:jc w:val="both"/>
        <w:rPr>
          <w:rFonts w:ascii="Calibri" w:eastAsia="Times New Roman" w:hAnsi="Calibri" w:cs="Times New Roman"/>
          <w:kern w:val="0"/>
          <w14:ligatures w14:val="none"/>
        </w:rPr>
      </w:pPr>
      <w:r w:rsidRPr="005265CE">
        <w:rPr>
          <w:rFonts w:ascii="Times New Roman" w:eastAsia="Calibri" w:hAnsi="Times New Roman" w:cs="Times New Roman"/>
          <w:kern w:val="0"/>
          <w14:ligatures w14:val="none"/>
        </w:rPr>
        <w:t>L1 payload</w:t>
      </w:r>
    </w:p>
    <w:p w14:paraId="28B738FC" w14:textId="77777777" w:rsidR="005265CE" w:rsidRPr="005265CE" w:rsidRDefault="005265CE" w:rsidP="005265CE">
      <w:pPr>
        <w:numPr>
          <w:ilvl w:val="0"/>
          <w:numId w:val="8"/>
        </w:numPr>
        <w:spacing w:before="360" w:after="240" w:line="240" w:lineRule="auto"/>
        <w:contextualSpacing/>
        <w:jc w:val="both"/>
        <w:rPr>
          <w:rFonts w:ascii="Calibri" w:eastAsia="Times New Roman" w:hAnsi="Calibri" w:cs="Times New Roman"/>
          <w:kern w:val="0"/>
          <w14:ligatures w14:val="none"/>
        </w:rPr>
      </w:pPr>
      <w:r w:rsidRPr="005265CE">
        <w:rPr>
          <w:rFonts w:ascii="Times New Roman" w:eastAsia="Calibri" w:hAnsi="Times New Roman" w:cs="Times New Roman"/>
          <w:kern w:val="0"/>
          <w14:ligatures w14:val="none"/>
        </w:rPr>
        <w:t>P1 payload</w:t>
      </w:r>
    </w:p>
    <w:p w14:paraId="1811D851" w14:textId="77777777" w:rsidR="005265CE" w:rsidRPr="005265CE" w:rsidRDefault="005265CE" w:rsidP="005265CE">
      <w:pPr>
        <w:numPr>
          <w:ilvl w:val="0"/>
          <w:numId w:val="8"/>
        </w:numPr>
        <w:spacing w:before="360" w:after="240" w:line="240" w:lineRule="auto"/>
        <w:contextualSpacing/>
        <w:jc w:val="both"/>
        <w:rPr>
          <w:rFonts w:ascii="Calibri" w:eastAsia="Times New Roman" w:hAnsi="Calibri" w:cs="Times New Roman"/>
          <w:kern w:val="0"/>
          <w14:ligatures w14:val="none"/>
        </w:rPr>
      </w:pPr>
      <w:r w:rsidRPr="005265CE">
        <w:rPr>
          <w:rFonts w:ascii="Times New Roman" w:eastAsia="Calibri" w:hAnsi="Times New Roman" w:cs="Times New Roman"/>
          <w:kern w:val="0"/>
          <w14:ligatures w14:val="none"/>
        </w:rPr>
        <w:t>H20T payload</w:t>
      </w:r>
    </w:p>
    <w:p w14:paraId="7FA45AD0" w14:textId="77777777" w:rsidR="005265CE" w:rsidRPr="005265CE" w:rsidRDefault="005265CE" w:rsidP="005265CE">
      <w:pPr>
        <w:numPr>
          <w:ilvl w:val="0"/>
          <w:numId w:val="8"/>
        </w:numPr>
        <w:spacing w:before="360" w:after="240" w:line="240" w:lineRule="auto"/>
        <w:contextualSpacing/>
        <w:jc w:val="both"/>
        <w:rPr>
          <w:rFonts w:ascii="Calibri" w:eastAsia="Times New Roman" w:hAnsi="Calibri" w:cs="Times New Roman"/>
          <w:kern w:val="0"/>
          <w14:ligatures w14:val="none"/>
        </w:rPr>
      </w:pPr>
      <w:r w:rsidRPr="005265CE">
        <w:rPr>
          <w:rFonts w:ascii="Times New Roman" w:eastAsia="Calibri" w:hAnsi="Times New Roman" w:cs="Times New Roman"/>
          <w:kern w:val="0"/>
          <w14:ligatures w14:val="none"/>
        </w:rPr>
        <w:t>MicaSense payload</w:t>
      </w:r>
    </w:p>
    <w:p w14:paraId="5F3CD107" w14:textId="77777777" w:rsidR="005265CE" w:rsidRPr="005265CE" w:rsidRDefault="005265CE" w:rsidP="005265CE">
      <w:pPr>
        <w:numPr>
          <w:ilvl w:val="0"/>
          <w:numId w:val="8"/>
        </w:numPr>
        <w:spacing w:before="360" w:after="240" w:line="240" w:lineRule="auto"/>
        <w:contextualSpacing/>
        <w:jc w:val="both"/>
        <w:rPr>
          <w:rFonts w:ascii="Calibri" w:eastAsia="Times New Roman" w:hAnsi="Calibri" w:cs="Times New Roman"/>
          <w:kern w:val="0"/>
          <w14:ligatures w14:val="none"/>
        </w:rPr>
      </w:pPr>
      <w:proofErr w:type="spellStart"/>
      <w:r w:rsidRPr="005265CE">
        <w:rPr>
          <w:rFonts w:ascii="Times New Roman" w:eastAsia="Calibri" w:hAnsi="Times New Roman" w:cs="Times New Roman"/>
          <w:kern w:val="0"/>
          <w14:ligatures w14:val="none"/>
        </w:rPr>
        <w:t>MicaSenseP</w:t>
      </w:r>
      <w:proofErr w:type="spellEnd"/>
      <w:r w:rsidRPr="005265CE">
        <w:rPr>
          <w:rFonts w:ascii="Times New Roman" w:eastAsia="Calibri" w:hAnsi="Times New Roman" w:cs="Times New Roman"/>
          <w:kern w:val="0"/>
          <w14:ligatures w14:val="none"/>
        </w:rPr>
        <w:t xml:space="preserve"> Dual payload</w:t>
      </w:r>
    </w:p>
    <w:p w14:paraId="3B2BCFF0" w14:textId="77777777" w:rsidR="005265CE" w:rsidRPr="005265CE" w:rsidRDefault="005265CE" w:rsidP="005265CE">
      <w:pPr>
        <w:numPr>
          <w:ilvl w:val="0"/>
          <w:numId w:val="8"/>
        </w:numPr>
        <w:spacing w:before="360" w:after="240" w:line="240" w:lineRule="auto"/>
        <w:contextualSpacing/>
        <w:jc w:val="both"/>
        <w:rPr>
          <w:rFonts w:ascii="Calibri" w:eastAsia="Times New Roman" w:hAnsi="Calibri" w:cs="Times New Roman"/>
          <w:kern w:val="0"/>
          <w14:ligatures w14:val="none"/>
        </w:rPr>
      </w:pPr>
      <w:r w:rsidRPr="005265CE">
        <w:rPr>
          <w:rFonts w:ascii="Times New Roman" w:eastAsia="Calibri" w:hAnsi="Times New Roman" w:cs="Times New Roman"/>
          <w:kern w:val="0"/>
          <w14:ligatures w14:val="none"/>
        </w:rPr>
        <w:t>Mavic3 drone</w:t>
      </w:r>
    </w:p>
    <w:p w14:paraId="1AD4EE3A" w14:textId="77777777" w:rsidR="005265CE" w:rsidRPr="005265CE" w:rsidRDefault="005265CE" w:rsidP="005265CE">
      <w:pPr>
        <w:numPr>
          <w:ilvl w:val="0"/>
          <w:numId w:val="8"/>
        </w:numPr>
        <w:spacing w:before="360" w:after="240" w:line="240" w:lineRule="auto"/>
        <w:contextualSpacing/>
        <w:jc w:val="both"/>
        <w:rPr>
          <w:rFonts w:ascii="Calibri" w:eastAsia="Times New Roman" w:hAnsi="Calibri" w:cs="Times New Roman"/>
          <w:kern w:val="0"/>
          <w14:ligatures w14:val="none"/>
        </w:rPr>
      </w:pPr>
      <w:r w:rsidRPr="005265CE">
        <w:rPr>
          <w:rFonts w:ascii="Times New Roman" w:eastAsia="Calibri" w:hAnsi="Times New Roman" w:cs="Times New Roman"/>
          <w:kern w:val="0"/>
          <w14:ligatures w14:val="none"/>
        </w:rPr>
        <w:t>Mini2 drone</w:t>
      </w:r>
    </w:p>
    <w:p w14:paraId="75C3D7D8" w14:textId="77777777" w:rsidR="005265CE" w:rsidRPr="005265CE" w:rsidRDefault="005265CE" w:rsidP="005265CE">
      <w:pPr>
        <w:numPr>
          <w:ilvl w:val="0"/>
          <w:numId w:val="8"/>
        </w:numPr>
        <w:spacing w:before="360" w:after="240" w:line="240" w:lineRule="auto"/>
        <w:contextualSpacing/>
        <w:jc w:val="both"/>
        <w:rPr>
          <w:rFonts w:ascii="Calibri" w:eastAsia="Times New Roman" w:hAnsi="Calibri" w:cs="Times New Roman"/>
          <w:kern w:val="0"/>
          <w14:ligatures w14:val="none"/>
        </w:rPr>
      </w:pPr>
      <w:r w:rsidRPr="005265CE">
        <w:rPr>
          <w:rFonts w:ascii="Times New Roman" w:eastAsia="Calibri" w:hAnsi="Times New Roman" w:cs="Times New Roman"/>
          <w:kern w:val="0"/>
          <w14:ligatures w14:val="none"/>
        </w:rPr>
        <w:t>RTK</w:t>
      </w:r>
    </w:p>
    <w:p w14:paraId="753C832F" w14:textId="77777777" w:rsidR="005265CE" w:rsidRPr="005265CE" w:rsidRDefault="005265CE" w:rsidP="005265CE">
      <w:pPr>
        <w:numPr>
          <w:ilvl w:val="0"/>
          <w:numId w:val="8"/>
        </w:numPr>
        <w:spacing w:before="360" w:after="240" w:line="240" w:lineRule="auto"/>
        <w:contextualSpacing/>
        <w:jc w:val="both"/>
        <w:rPr>
          <w:rFonts w:ascii="Calibri" w:eastAsia="Times New Roman" w:hAnsi="Calibri" w:cs="Times New Roman"/>
          <w:kern w:val="0"/>
          <w14:ligatures w14:val="none"/>
        </w:rPr>
      </w:pPr>
      <w:r w:rsidRPr="005265CE">
        <w:rPr>
          <w:rFonts w:ascii="Times New Roman" w:eastAsia="Calibri" w:hAnsi="Times New Roman" w:cs="Times New Roman"/>
          <w:kern w:val="0"/>
          <w14:ligatures w14:val="none"/>
        </w:rPr>
        <w:t>Battery case</w:t>
      </w:r>
    </w:p>
    <w:p w14:paraId="2D819CE2" w14:textId="77777777" w:rsidR="005265CE" w:rsidRPr="005265CE" w:rsidRDefault="005265CE" w:rsidP="005265CE">
      <w:pPr>
        <w:numPr>
          <w:ilvl w:val="0"/>
          <w:numId w:val="8"/>
        </w:numPr>
        <w:spacing w:before="360" w:after="240" w:line="240" w:lineRule="auto"/>
        <w:contextualSpacing/>
        <w:jc w:val="both"/>
        <w:rPr>
          <w:rFonts w:ascii="Calibri" w:eastAsia="Times New Roman" w:hAnsi="Calibri" w:cs="Times New Roman"/>
          <w:kern w:val="0"/>
          <w14:ligatures w14:val="none"/>
        </w:rPr>
      </w:pPr>
      <w:r w:rsidRPr="005265CE">
        <w:rPr>
          <w:rFonts w:ascii="Times New Roman" w:eastAsia="Calibri" w:hAnsi="Times New Roman" w:cs="Times New Roman"/>
          <w:kern w:val="0"/>
          <w14:ligatures w14:val="none"/>
        </w:rPr>
        <w:t>SD card case</w:t>
      </w:r>
    </w:p>
    <w:p w14:paraId="606C58D9" w14:textId="77777777" w:rsidR="005265CE" w:rsidRPr="005265CE" w:rsidRDefault="005265CE" w:rsidP="005265CE">
      <w:pPr>
        <w:numPr>
          <w:ilvl w:val="0"/>
          <w:numId w:val="8"/>
        </w:numPr>
        <w:spacing w:before="360" w:after="240" w:line="240" w:lineRule="auto"/>
        <w:contextualSpacing/>
        <w:jc w:val="both"/>
        <w:rPr>
          <w:rFonts w:ascii="Calibri" w:eastAsia="Times New Roman" w:hAnsi="Calibri" w:cs="Times New Roman"/>
          <w:kern w:val="0"/>
          <w14:ligatures w14:val="none"/>
        </w:rPr>
      </w:pPr>
      <w:r w:rsidRPr="005265CE">
        <w:rPr>
          <w:rFonts w:ascii="Times New Roman" w:eastAsia="Calibri" w:hAnsi="Times New Roman" w:cs="Times New Roman"/>
          <w:kern w:val="0"/>
          <w14:ligatures w14:val="none"/>
        </w:rPr>
        <w:t>Anemometer</w:t>
      </w:r>
    </w:p>
    <w:p w14:paraId="3799795D" w14:textId="77777777" w:rsidR="005265CE" w:rsidRPr="005265CE" w:rsidRDefault="005265CE" w:rsidP="005265CE">
      <w:pPr>
        <w:numPr>
          <w:ilvl w:val="0"/>
          <w:numId w:val="8"/>
        </w:numPr>
        <w:spacing w:before="360" w:after="240" w:line="240" w:lineRule="auto"/>
        <w:contextualSpacing/>
        <w:jc w:val="both"/>
        <w:rPr>
          <w:rFonts w:ascii="Calibri" w:eastAsia="Times New Roman" w:hAnsi="Calibri" w:cs="Times New Roman"/>
          <w:kern w:val="0"/>
          <w14:ligatures w14:val="none"/>
        </w:rPr>
      </w:pPr>
      <w:r w:rsidRPr="005265CE">
        <w:rPr>
          <w:rFonts w:ascii="Times New Roman" w:eastAsia="Calibri" w:hAnsi="Times New Roman" w:cs="Times New Roman"/>
          <w:kern w:val="0"/>
          <w14:ligatures w14:val="none"/>
        </w:rPr>
        <w:t>Handheld radio</w:t>
      </w:r>
    </w:p>
    <w:p w14:paraId="15D1BA48" w14:textId="77777777" w:rsidR="005265CE" w:rsidRPr="005265CE" w:rsidRDefault="005265CE" w:rsidP="005265CE">
      <w:pPr>
        <w:numPr>
          <w:ilvl w:val="0"/>
          <w:numId w:val="8"/>
        </w:numPr>
        <w:spacing w:before="360" w:after="240" w:line="240" w:lineRule="auto"/>
        <w:contextualSpacing/>
        <w:jc w:val="both"/>
        <w:rPr>
          <w:rFonts w:ascii="Calibri" w:eastAsia="Times New Roman" w:hAnsi="Calibri" w:cs="Times New Roman"/>
          <w:kern w:val="0"/>
          <w14:ligatures w14:val="none"/>
        </w:rPr>
      </w:pPr>
      <w:r w:rsidRPr="005265CE">
        <w:rPr>
          <w:rFonts w:ascii="Times New Roman" w:eastAsia="Calibri" w:hAnsi="Times New Roman" w:cs="Times New Roman"/>
          <w:kern w:val="0"/>
          <w14:ligatures w14:val="none"/>
        </w:rPr>
        <w:t>Walkie-talkie</w:t>
      </w:r>
    </w:p>
    <w:p w14:paraId="29E4194D" w14:textId="77777777" w:rsidR="005265CE" w:rsidRPr="005265CE" w:rsidRDefault="005265CE" w:rsidP="005265CE">
      <w:pPr>
        <w:numPr>
          <w:ilvl w:val="0"/>
          <w:numId w:val="8"/>
        </w:numPr>
        <w:spacing w:before="360" w:after="240" w:line="240" w:lineRule="auto"/>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Canopy</w:t>
      </w:r>
    </w:p>
    <w:p w14:paraId="2EAB5AD7" w14:textId="77777777" w:rsidR="005265CE" w:rsidRPr="005265CE" w:rsidRDefault="005265CE" w:rsidP="005265CE">
      <w:pPr>
        <w:numPr>
          <w:ilvl w:val="0"/>
          <w:numId w:val="8"/>
        </w:numPr>
        <w:spacing w:before="360" w:after="240" w:line="240" w:lineRule="auto"/>
        <w:contextualSpacing/>
        <w:jc w:val="both"/>
        <w:rPr>
          <w:rFonts w:ascii="Calibri" w:eastAsia="Times New Roman" w:hAnsi="Calibri" w:cs="Times New Roman"/>
          <w:kern w:val="0"/>
          <w14:ligatures w14:val="none"/>
        </w:rPr>
      </w:pPr>
      <w:r w:rsidRPr="005265CE">
        <w:rPr>
          <w:rFonts w:ascii="Times New Roman" w:eastAsia="Calibri" w:hAnsi="Times New Roman" w:cs="Times New Roman"/>
          <w:kern w:val="0"/>
          <w14:ligatures w14:val="none"/>
        </w:rPr>
        <w:t>Chairs</w:t>
      </w:r>
    </w:p>
    <w:p w14:paraId="7EC8C8F6" w14:textId="77777777" w:rsidR="005265CE" w:rsidRPr="005265CE" w:rsidRDefault="005265CE" w:rsidP="005265CE">
      <w:pPr>
        <w:numPr>
          <w:ilvl w:val="0"/>
          <w:numId w:val="8"/>
        </w:numPr>
        <w:spacing w:before="360" w:after="240" w:line="240" w:lineRule="auto"/>
        <w:contextualSpacing/>
        <w:jc w:val="both"/>
        <w:rPr>
          <w:rFonts w:ascii="Calibri" w:eastAsia="Times New Roman" w:hAnsi="Calibri" w:cs="Times New Roman"/>
          <w:kern w:val="0"/>
          <w14:ligatures w14:val="none"/>
        </w:rPr>
      </w:pPr>
      <w:r w:rsidRPr="005265CE">
        <w:rPr>
          <w:rFonts w:ascii="Times New Roman" w:eastAsia="Calibri" w:hAnsi="Times New Roman" w:cs="Times New Roman"/>
          <w:kern w:val="0"/>
          <w14:ligatures w14:val="none"/>
        </w:rPr>
        <w:t>Table</w:t>
      </w:r>
    </w:p>
    <w:p w14:paraId="77D283EB" w14:textId="77777777" w:rsidR="005265CE" w:rsidRPr="005265CE" w:rsidRDefault="005265CE" w:rsidP="005265CE">
      <w:pPr>
        <w:numPr>
          <w:ilvl w:val="0"/>
          <w:numId w:val="8"/>
        </w:numPr>
        <w:spacing w:before="360" w:after="240" w:line="240" w:lineRule="auto"/>
        <w:contextualSpacing/>
        <w:jc w:val="both"/>
        <w:rPr>
          <w:rFonts w:ascii="Calibri" w:eastAsia="Times New Roman" w:hAnsi="Calibri" w:cs="Times New Roman"/>
          <w:kern w:val="0"/>
          <w14:ligatures w14:val="none"/>
        </w:rPr>
      </w:pPr>
      <w:r w:rsidRPr="005265CE">
        <w:rPr>
          <w:rFonts w:ascii="Times New Roman" w:eastAsia="Calibri" w:hAnsi="Times New Roman" w:cs="Times New Roman"/>
          <w:kern w:val="0"/>
          <w14:ligatures w14:val="none"/>
        </w:rPr>
        <w:t>Pilons</w:t>
      </w:r>
    </w:p>
    <w:p w14:paraId="621BC6A1" w14:textId="77777777" w:rsidR="005265CE" w:rsidRPr="005265CE" w:rsidRDefault="005265CE" w:rsidP="005265CE">
      <w:pPr>
        <w:numPr>
          <w:ilvl w:val="0"/>
          <w:numId w:val="8"/>
        </w:numPr>
        <w:spacing w:before="360" w:after="240" w:line="240" w:lineRule="auto"/>
        <w:contextualSpacing/>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Road signage</w:t>
      </w:r>
    </w:p>
    <w:p w14:paraId="5E9FFCDB" w14:textId="77777777" w:rsidR="005265CE" w:rsidRPr="005265CE" w:rsidRDefault="005265CE" w:rsidP="005265CE">
      <w:pPr>
        <w:numPr>
          <w:ilvl w:val="0"/>
          <w:numId w:val="8"/>
        </w:numPr>
        <w:contextualSpacing/>
        <w:jc w:val="both"/>
        <w:rPr>
          <w:rFonts w:ascii="Calibri" w:eastAsia="Times New Roman" w:hAnsi="Calibri" w:cs="Times New Roman"/>
          <w:kern w:val="0"/>
          <w14:ligatures w14:val="none"/>
        </w:rPr>
      </w:pPr>
      <w:r w:rsidRPr="005265CE">
        <w:rPr>
          <w:rFonts w:ascii="Times New Roman" w:eastAsia="Calibri" w:hAnsi="Times New Roman" w:cs="Times New Roman"/>
          <w:kern w:val="0"/>
          <w14:ligatures w14:val="none"/>
        </w:rPr>
        <w:t>Landing pad</w:t>
      </w:r>
    </w:p>
    <w:p w14:paraId="3AB44CC1" w14:textId="77777777" w:rsidR="005265CE" w:rsidRPr="005265CE" w:rsidRDefault="005265CE" w:rsidP="005265CE">
      <w:pPr>
        <w:numPr>
          <w:ilvl w:val="0"/>
          <w:numId w:val="8"/>
        </w:numPr>
        <w:contextualSpacing/>
        <w:jc w:val="both"/>
        <w:rPr>
          <w:rFonts w:ascii="Calibri" w:eastAsia="Times New Roman" w:hAnsi="Calibri" w:cs="Times New Roman"/>
          <w:kern w:val="0"/>
          <w14:ligatures w14:val="none"/>
        </w:rPr>
      </w:pPr>
      <w:r w:rsidRPr="005265CE">
        <w:rPr>
          <w:rFonts w:ascii="Times New Roman" w:eastAsia="Calibri" w:hAnsi="Times New Roman" w:cs="Times New Roman"/>
          <w:kern w:val="0"/>
          <w14:ligatures w14:val="none"/>
        </w:rPr>
        <w:t>Water can</w:t>
      </w:r>
    </w:p>
    <w:p w14:paraId="31F150DF" w14:textId="77777777" w:rsidR="005265CE" w:rsidRPr="005265CE" w:rsidRDefault="005265CE" w:rsidP="005265CE">
      <w:pPr>
        <w:numPr>
          <w:ilvl w:val="0"/>
          <w:numId w:val="8"/>
        </w:numPr>
        <w:spacing w:before="360" w:after="240" w:line="240" w:lineRule="auto"/>
        <w:contextualSpacing/>
        <w:jc w:val="both"/>
        <w:rPr>
          <w:rFonts w:ascii="Calibri" w:eastAsia="Times New Roman" w:hAnsi="Calibri" w:cs="Times New Roman"/>
          <w:kern w:val="0"/>
          <w14:ligatures w14:val="none"/>
        </w:rPr>
      </w:pPr>
      <w:r w:rsidRPr="005265CE">
        <w:rPr>
          <w:rFonts w:ascii="Times New Roman" w:eastAsia="Calibri" w:hAnsi="Times New Roman" w:cs="Times New Roman"/>
          <w:kern w:val="0"/>
          <w14:ligatures w14:val="none"/>
        </w:rPr>
        <w:t xml:space="preserve">Fire tool (axe, shovel) </w:t>
      </w:r>
    </w:p>
    <w:p w14:paraId="11B83CCD" w14:textId="77777777" w:rsidR="005265CE" w:rsidRPr="005265CE" w:rsidRDefault="005265CE" w:rsidP="005265CE">
      <w:pPr>
        <w:keepNext/>
        <w:keepLines/>
        <w:spacing w:before="360" w:after="240" w:line="240" w:lineRule="auto"/>
        <w:jc w:val="both"/>
        <w:outlineLvl w:val="0"/>
        <w:rPr>
          <w:rFonts w:ascii="Times New Roman" w:eastAsia="Times New Roman" w:hAnsi="Times New Roman" w:cs="Times New Roman"/>
          <w:b/>
          <w:bCs/>
          <w:color w:val="538135"/>
          <w:kern w:val="0"/>
          <w:sz w:val="24"/>
          <w:szCs w:val="24"/>
          <w14:ligatures w14:val="none"/>
        </w:rPr>
      </w:pPr>
      <w:r w:rsidRPr="005265CE">
        <w:rPr>
          <w:rFonts w:ascii="Times New Roman" w:eastAsia="Times New Roman" w:hAnsi="Times New Roman" w:cs="Times New Roman"/>
          <w:b/>
          <w:color w:val="538135"/>
          <w:kern w:val="0"/>
          <w:sz w:val="24"/>
          <w:szCs w:val="32"/>
          <w14:ligatures w14:val="none"/>
        </w:rPr>
        <w:t>Relevant Task Hazard Analyses (THAs)</w:t>
      </w:r>
    </w:p>
    <w:p w14:paraId="64014A61" w14:textId="77777777" w:rsidR="005265CE" w:rsidRPr="005265CE" w:rsidRDefault="005265CE" w:rsidP="005265CE">
      <w:pPr>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Drone Flights in Forestry; Driving Safety; Field Operations</w:t>
      </w:r>
    </w:p>
    <w:p w14:paraId="208F5723" w14:textId="77777777" w:rsidR="005265CE" w:rsidRPr="005265CE" w:rsidRDefault="005265CE" w:rsidP="005265CE">
      <w:pPr>
        <w:keepNext/>
        <w:keepLines/>
        <w:spacing w:before="360" w:after="240" w:line="240" w:lineRule="auto"/>
        <w:jc w:val="both"/>
        <w:outlineLvl w:val="0"/>
        <w:rPr>
          <w:rFonts w:ascii="Times New Roman" w:eastAsia="Times New Roman" w:hAnsi="Times New Roman" w:cs="Times New Roman"/>
          <w:b/>
          <w:color w:val="538135"/>
          <w:kern w:val="0"/>
          <w:sz w:val="24"/>
          <w:szCs w:val="32"/>
          <w14:ligatures w14:val="none"/>
        </w:rPr>
      </w:pPr>
      <w:r w:rsidRPr="005265CE">
        <w:rPr>
          <w:rFonts w:ascii="Times New Roman" w:eastAsia="Times New Roman" w:hAnsi="Times New Roman" w:cs="Times New Roman"/>
          <w:b/>
          <w:color w:val="538135"/>
          <w:kern w:val="0"/>
          <w:sz w:val="24"/>
          <w:szCs w:val="32"/>
          <w14:ligatures w14:val="none"/>
        </w:rPr>
        <w:t>Contact:</w:t>
      </w:r>
    </w:p>
    <w:p w14:paraId="360EA2C5" w14:textId="7DA9DE19" w:rsidR="005265CE" w:rsidRPr="005265CE" w:rsidRDefault="005265CE" w:rsidP="005265CE">
      <w:pPr>
        <w:jc w:val="both"/>
        <w:rPr>
          <w:rFonts w:ascii="Times New Roman" w:eastAsia="Calibri" w:hAnsi="Times New Roman" w:cs="Times New Roman"/>
          <w:kern w:val="0"/>
          <w14:ligatures w14:val="none"/>
        </w:rPr>
      </w:pPr>
      <w:r w:rsidRPr="005265CE">
        <w:rPr>
          <w:rFonts w:ascii="Times New Roman" w:eastAsia="Calibri" w:hAnsi="Times New Roman" w:cs="Times New Roman"/>
          <w:kern w:val="0"/>
          <w14:ligatures w14:val="none"/>
        </w:rPr>
        <w:t xml:space="preserve">Updated by </w:t>
      </w:r>
      <w:r w:rsidR="00D10F81">
        <w:rPr>
          <w:rFonts w:ascii="Times New Roman" w:eastAsia="Calibri" w:hAnsi="Times New Roman" w:cs="Times New Roman"/>
          <w:kern w:val="0"/>
          <w14:ligatures w14:val="none"/>
        </w:rPr>
        <w:t>Jacob King</w:t>
      </w:r>
      <w:r w:rsidRPr="005265CE">
        <w:rPr>
          <w:rFonts w:ascii="Times New Roman" w:eastAsia="Calibri" w:hAnsi="Times New Roman" w:cs="Times New Roman"/>
          <w:kern w:val="0"/>
          <w14:ligatures w14:val="none"/>
        </w:rPr>
        <w:t xml:space="preserve"> on </w:t>
      </w:r>
      <w:r w:rsidR="00D10F81">
        <w:rPr>
          <w:rFonts w:ascii="Times New Roman" w:eastAsia="Calibri" w:hAnsi="Times New Roman" w:cs="Times New Roman"/>
          <w:kern w:val="0"/>
          <w14:ligatures w14:val="none"/>
        </w:rPr>
        <w:t>June 27, 2024</w:t>
      </w:r>
      <w:r w:rsidRPr="005265CE">
        <w:rPr>
          <w:rFonts w:ascii="Times New Roman" w:eastAsia="Calibri" w:hAnsi="Times New Roman" w:cs="Times New Roman"/>
          <w:kern w:val="0"/>
          <w14:ligatures w14:val="none"/>
        </w:rPr>
        <w:t xml:space="preserve">. This SOP will be refined over time, as efficiencies are developed through experience. For any questions, please contact </w:t>
      </w:r>
      <w:hyperlink r:id="rId13">
        <w:r w:rsidRPr="005265CE">
          <w:rPr>
            <w:rFonts w:ascii="Times New Roman" w:eastAsia="Calibri" w:hAnsi="Times New Roman" w:cs="Times New Roman"/>
            <w:color w:val="0563C1"/>
            <w:kern w:val="0"/>
            <w:u w:val="single"/>
            <w14:ligatures w14:val="none"/>
          </w:rPr>
          <w:t>Jacob.King@nrcan-rncan.gc.ca</w:t>
        </w:r>
      </w:hyperlink>
      <w:r w:rsidRPr="005265CE">
        <w:rPr>
          <w:rFonts w:ascii="Times New Roman" w:eastAsia="Calibri" w:hAnsi="Times New Roman" w:cs="Times New Roman"/>
          <w:kern w:val="0"/>
          <w14:ligatures w14:val="none"/>
        </w:rPr>
        <w:t xml:space="preserve"> or, Miriam Isaac-Renton at </w:t>
      </w:r>
      <w:hyperlink r:id="rId14">
        <w:r w:rsidRPr="005265CE">
          <w:rPr>
            <w:rFonts w:ascii="Times New Roman" w:eastAsia="Calibri" w:hAnsi="Times New Roman" w:cs="Times New Roman"/>
            <w:color w:val="0563C1"/>
            <w:kern w:val="0"/>
            <w:u w:val="single"/>
            <w14:ligatures w14:val="none"/>
          </w:rPr>
          <w:t>miriam.isaac-renton@nrcan-rncan.gc.ca</w:t>
        </w:r>
      </w:hyperlink>
      <w:r w:rsidRPr="005265CE">
        <w:rPr>
          <w:rFonts w:ascii="Times New Roman" w:eastAsia="Calibri" w:hAnsi="Times New Roman" w:cs="Times New Roman"/>
          <w:kern w:val="0"/>
          <w14:ligatures w14:val="none"/>
        </w:rPr>
        <w:t>.</w:t>
      </w:r>
    </w:p>
    <w:p w14:paraId="608E5C3D" w14:textId="77777777" w:rsidR="001F6C6C" w:rsidRDefault="001F6C6C"/>
    <w:sectPr w:rsidR="001F6C6C" w:rsidSect="005265CE">
      <w:headerReference w:type="even" r:id="rId15"/>
      <w:headerReference w:type="default" r:id="rId16"/>
      <w:footerReference w:type="default" r:id="rId17"/>
      <w:headerReference w:type="first" r:id="rId1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Waite, Olivia" w:date="2024-07-05T13:59:00Z" w:initials="WO">
    <w:p w14:paraId="096811BB" w14:textId="1996C18B" w:rsidR="31F79128" w:rsidRDefault="31F79128">
      <w:r>
        <w:t>reminder to add this to the glossary</w:t>
      </w:r>
      <w:r>
        <w:annotationRef/>
      </w:r>
    </w:p>
  </w:comment>
  <w:comment w:id="6" w:author="King, Jacob" w:date="2024-07-05T14:53:00Z" w:initials="KJ">
    <w:p w14:paraId="4DB60451" w14:textId="77777777" w:rsidR="00DF0E7C" w:rsidRDefault="00DF0E7C" w:rsidP="00DF0E7C">
      <w:pPr>
        <w:pStyle w:val="CommentText"/>
      </w:pPr>
      <w:r>
        <w:rPr>
          <w:rStyle w:val="CommentReference"/>
        </w:rPr>
        <w:annotationRef/>
      </w:r>
      <w:r>
        <w:t>Does this cover notification?  I’ll need to add contact details into safety plans.  We’ve been remote, so haven’t but should tighten these details up.</w:t>
      </w:r>
    </w:p>
  </w:comment>
  <w:comment w:id="7" w:author="Waite, Olivia" w:date="2024-07-05T14:01:00Z" w:initials="WO">
    <w:p w14:paraId="08FDFF2D" w14:textId="652E968D" w:rsidR="31F79128" w:rsidRDefault="31F79128">
      <w:r>
        <w:t>reminder to add to glossary</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96811BB" w15:done="0"/>
  <w15:commentEx w15:paraId="4DB60451" w15:done="0"/>
  <w15:commentEx w15:paraId="08FDFF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593D86A" w16cex:dateUtc="2024-07-05T17:59:00Z"/>
  <w16cex:commentExtensible w16cex:durableId="438B5736" w16cex:dateUtc="2024-07-05T21:53:00Z"/>
  <w16cex:commentExtensible w16cex:durableId="6A5221B5" w16cex:dateUtc="2024-07-05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96811BB" w16cid:durableId="5593D86A"/>
  <w16cid:commentId w16cid:paraId="4DB60451" w16cid:durableId="438B5736"/>
  <w16cid:commentId w16cid:paraId="08FDFF2D" w16cid:durableId="6A5221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A1109C" w14:textId="77777777" w:rsidR="00875B87" w:rsidRDefault="00875B87" w:rsidP="005265CE">
      <w:pPr>
        <w:spacing w:after="0" w:line="240" w:lineRule="auto"/>
      </w:pPr>
      <w:r>
        <w:separator/>
      </w:r>
    </w:p>
  </w:endnote>
  <w:endnote w:type="continuationSeparator" w:id="0">
    <w:p w14:paraId="12804C66" w14:textId="77777777" w:rsidR="00875B87" w:rsidRDefault="00875B87" w:rsidP="005265CE">
      <w:pPr>
        <w:spacing w:after="0" w:line="240" w:lineRule="auto"/>
      </w:pPr>
      <w:r>
        <w:continuationSeparator/>
      </w:r>
    </w:p>
  </w:endnote>
  <w:endnote w:type="continuationNotice" w:id="1">
    <w:p w14:paraId="11E6E46A" w14:textId="77777777" w:rsidR="00875B87" w:rsidRDefault="00875B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roman"/>
    <w:notTrueType/>
    <w:pitch w:val="default"/>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3212D" w14:textId="4CF6090F" w:rsidR="006863E1" w:rsidRPr="00EE3FD8" w:rsidRDefault="00A372C5" w:rsidP="00EE3FD8">
    <w:pPr>
      <w:pStyle w:val="Footer"/>
    </w:pPr>
    <w:r>
      <w:tab/>
    </w:r>
    <w:r w:rsidR="009D6B27">
      <w:t>SOP DJI M300 Mapp</w:t>
    </w:r>
    <w:r w:rsidR="00986296">
      <w:t>ing Flights</w:t>
    </w:r>
    <w:r>
      <w:t xml:space="preserve"> </w:t>
    </w:r>
    <w:r w:rsidR="00986296">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566BA" w14:textId="77777777" w:rsidR="00875B87" w:rsidRDefault="00875B87" w:rsidP="005265CE">
      <w:pPr>
        <w:spacing w:after="0" w:line="240" w:lineRule="auto"/>
      </w:pPr>
      <w:r>
        <w:separator/>
      </w:r>
    </w:p>
  </w:footnote>
  <w:footnote w:type="continuationSeparator" w:id="0">
    <w:p w14:paraId="3FC230DF" w14:textId="77777777" w:rsidR="00875B87" w:rsidRDefault="00875B87" w:rsidP="005265CE">
      <w:pPr>
        <w:spacing w:after="0" w:line="240" w:lineRule="auto"/>
      </w:pPr>
      <w:r>
        <w:continuationSeparator/>
      </w:r>
    </w:p>
  </w:footnote>
  <w:footnote w:type="continuationNotice" w:id="1">
    <w:p w14:paraId="15CDE2F0" w14:textId="77777777" w:rsidR="00875B87" w:rsidRDefault="00875B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66B5B" w14:textId="1BA320C9" w:rsidR="006863E1" w:rsidRDefault="005265CE">
    <w:pPr>
      <w:pStyle w:val="Header1"/>
    </w:pPr>
    <w:r>
      <w:rPr>
        <w:noProof/>
      </w:rPr>
      <mc:AlternateContent>
        <mc:Choice Requires="wps">
          <w:drawing>
            <wp:anchor distT="0" distB="0" distL="0" distR="0" simplePos="0" relativeHeight="251658241" behindDoc="0" locked="0" layoutInCell="1" allowOverlap="1" wp14:anchorId="5C2D9230" wp14:editId="7E2E81C8">
              <wp:simplePos x="635" y="635"/>
              <wp:positionH relativeFrom="page">
                <wp:align>right</wp:align>
              </wp:positionH>
              <wp:positionV relativeFrom="page">
                <wp:align>top</wp:align>
              </wp:positionV>
              <wp:extent cx="2181225" cy="391160"/>
              <wp:effectExtent l="0" t="0" r="0" b="8890"/>
              <wp:wrapNone/>
              <wp:docPr id="573834207"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181225" cy="391160"/>
                      </a:xfrm>
                      <a:prstGeom prst="rect">
                        <a:avLst/>
                      </a:prstGeom>
                      <a:noFill/>
                      <a:ln>
                        <a:noFill/>
                      </a:ln>
                    </wps:spPr>
                    <wps:txbx>
                      <w:txbxContent>
                        <w:p w14:paraId="61252D56" w14:textId="6A4935D9" w:rsidR="005265CE" w:rsidRPr="005265CE" w:rsidRDefault="005265CE" w:rsidP="005265CE">
                          <w:pPr>
                            <w:spacing w:after="0"/>
                            <w:rPr>
                              <w:rFonts w:ascii="Calibri" w:eastAsia="Calibri" w:hAnsi="Calibri" w:cs="Calibri"/>
                              <w:noProof/>
                              <w:color w:val="000000"/>
                              <w:sz w:val="24"/>
                              <w:szCs w:val="24"/>
                            </w:rPr>
                          </w:pPr>
                          <w:r w:rsidRPr="005265CE">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xmlns:arto="http://schemas.microsoft.com/office/word/2006/arto">
          <w:pict>
            <v:shapetype w14:anchorId="5C2D9230" id="_x0000_t202" coordsize="21600,21600" o:spt="202" path="m,l,21600r21600,l21600,xe">
              <v:stroke joinstyle="miter"/>
              <v:path gradientshapeok="t" o:connecttype="rect"/>
            </v:shapetype>
            <v:shape id="Text Box 2" o:spid="_x0000_s1026" type="#_x0000_t202" alt="UNCLASSIFIED - NON CLASSIFIÉ" style="position:absolute;left:0;text-align:left;margin-left:120.55pt;margin-top:0;width:171.75pt;height:30.8pt;z-index:251658241;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" filled="f" stroked="f">
              <v:textbox style="mso-fit-shape-to-text:t" inset="0,15pt,20pt,0">
                <w:txbxContent>
                  <w:p w14:paraId="61252D56" w14:textId="6A4935D9" w:rsidR="005265CE" w:rsidRPr="005265CE" w:rsidRDefault="005265CE" w:rsidP="005265CE">
                    <w:pPr>
                      <w:spacing w:after="0"/>
                      <w:rPr>
                        <w:rFonts w:ascii="Calibri" w:eastAsia="Calibri" w:hAnsi="Calibri" w:cs="Calibri"/>
                        <w:noProof/>
                        <w:color w:val="000000"/>
                        <w:sz w:val="24"/>
                        <w:szCs w:val="24"/>
                      </w:rPr>
                    </w:pPr>
                    <w:r w:rsidRPr="005265CE">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5D069" w14:textId="02CCF9EA" w:rsidR="006863E1" w:rsidRDefault="005265CE">
    <w:pPr>
      <w:pStyle w:val="Header1"/>
    </w:pPr>
    <w:r>
      <w:rPr>
        <w:noProof/>
      </w:rPr>
      <mc:AlternateContent>
        <mc:Choice Requires="wps">
          <w:drawing>
            <wp:anchor distT="0" distB="0" distL="0" distR="0" simplePos="0" relativeHeight="251658242" behindDoc="0" locked="0" layoutInCell="1" allowOverlap="1" wp14:anchorId="0C9C3E82" wp14:editId="48A52BCB">
              <wp:simplePos x="635" y="635"/>
              <wp:positionH relativeFrom="page">
                <wp:align>right</wp:align>
              </wp:positionH>
              <wp:positionV relativeFrom="page">
                <wp:align>top</wp:align>
              </wp:positionV>
              <wp:extent cx="2181225" cy="391160"/>
              <wp:effectExtent l="0" t="0" r="0" b="8890"/>
              <wp:wrapNone/>
              <wp:docPr id="14185923" name="Text Box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181225" cy="391160"/>
                      </a:xfrm>
                      <a:prstGeom prst="rect">
                        <a:avLst/>
                      </a:prstGeom>
                      <a:noFill/>
                      <a:ln>
                        <a:noFill/>
                      </a:ln>
                    </wps:spPr>
                    <wps:txbx>
                      <w:txbxContent>
                        <w:p w14:paraId="3EE008E7" w14:textId="33C254E5" w:rsidR="005265CE" w:rsidRPr="005265CE" w:rsidRDefault="005265CE" w:rsidP="005265CE">
                          <w:pPr>
                            <w:spacing w:after="0"/>
                            <w:rPr>
                              <w:rFonts w:ascii="Calibri" w:eastAsia="Calibri" w:hAnsi="Calibri" w:cs="Calibri"/>
                              <w:noProof/>
                              <w:color w:val="000000"/>
                              <w:sz w:val="24"/>
                              <w:szCs w:val="24"/>
                            </w:rPr>
                          </w:pPr>
                          <w:r w:rsidRPr="005265CE">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xmlns:arto="http://schemas.microsoft.com/office/word/2006/arto">
          <w:pict>
            <v:shapetype w14:anchorId="0C9C3E82" id="_x0000_t202" coordsize="21600,21600" o:spt="202" path="m,l,21600r21600,l21600,xe">
              <v:stroke joinstyle="miter"/>
              <v:path gradientshapeok="t" o:connecttype="rect"/>
            </v:shapetype>
            <v:shape id="Text Box 3" o:spid="_x0000_s1027" type="#_x0000_t202" alt="UNCLASSIFIED - NON CLASSIFIÉ" style="position:absolute;left:0;text-align:left;margin-left:120.55pt;margin-top:0;width:171.75pt;height:30.8pt;z-index:251658242;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" filled="f" stroked="f">
              <v:textbox style="mso-fit-shape-to-text:t" inset="0,15pt,20pt,0">
                <w:txbxContent>
                  <w:p w14:paraId="3EE008E7" w14:textId="33C254E5" w:rsidR="005265CE" w:rsidRPr="005265CE" w:rsidRDefault="005265CE" w:rsidP="005265CE">
                    <w:pPr>
                      <w:spacing w:after="0"/>
                      <w:rPr>
                        <w:rFonts w:ascii="Calibri" w:eastAsia="Calibri" w:hAnsi="Calibri" w:cs="Calibri"/>
                        <w:noProof/>
                        <w:color w:val="000000"/>
                        <w:sz w:val="24"/>
                        <w:szCs w:val="24"/>
                      </w:rPr>
                    </w:pPr>
                    <w:r w:rsidRPr="005265CE">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C116E" w14:textId="2A3D69D9" w:rsidR="006863E1" w:rsidRDefault="005265CE">
    <w:pPr>
      <w:pStyle w:val="Header1"/>
    </w:pPr>
    <w:r>
      <w:rPr>
        <w:noProof/>
      </w:rPr>
      <mc:AlternateContent>
        <mc:Choice Requires="wps">
          <w:drawing>
            <wp:anchor distT="0" distB="0" distL="0" distR="0" simplePos="0" relativeHeight="251658240" behindDoc="0" locked="0" layoutInCell="1" allowOverlap="1" wp14:anchorId="1112761D" wp14:editId="5D532D9C">
              <wp:simplePos x="635" y="635"/>
              <wp:positionH relativeFrom="page">
                <wp:align>right</wp:align>
              </wp:positionH>
              <wp:positionV relativeFrom="page">
                <wp:align>top</wp:align>
              </wp:positionV>
              <wp:extent cx="2181225" cy="391160"/>
              <wp:effectExtent l="0" t="0" r="0" b="8890"/>
              <wp:wrapNone/>
              <wp:docPr id="62623285"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181225" cy="391160"/>
                      </a:xfrm>
                      <a:prstGeom prst="rect">
                        <a:avLst/>
                      </a:prstGeom>
                      <a:noFill/>
                      <a:ln>
                        <a:noFill/>
                      </a:ln>
                    </wps:spPr>
                    <wps:txbx>
                      <w:txbxContent>
                        <w:p w14:paraId="0A1F0CB7" w14:textId="64377942" w:rsidR="005265CE" w:rsidRPr="005265CE" w:rsidRDefault="005265CE" w:rsidP="005265CE">
                          <w:pPr>
                            <w:spacing w:after="0"/>
                            <w:rPr>
                              <w:rFonts w:ascii="Calibri" w:eastAsia="Calibri" w:hAnsi="Calibri" w:cs="Calibri"/>
                              <w:noProof/>
                              <w:color w:val="000000"/>
                              <w:sz w:val="24"/>
                              <w:szCs w:val="24"/>
                            </w:rPr>
                          </w:pPr>
                          <w:r w:rsidRPr="005265CE">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xmlns:arto="http://schemas.microsoft.com/office/word/2006/arto">
          <w:pict>
            <v:shapetype w14:anchorId="1112761D" id="_x0000_t202" coordsize="21600,21600" o:spt="202" path="m,l,21600r21600,l21600,xe">
              <v:stroke joinstyle="miter"/>
              <v:path gradientshapeok="t" o:connecttype="rect"/>
            </v:shapetype>
            <v:shape id="Text Box 1" o:spid="_x0000_s1028" type="#_x0000_t202" alt="UNCLASSIFIED - NON CLASSIFIÉ" style="position:absolute;left:0;text-align:left;margin-left:120.55pt;margin-top:0;width:171.75pt;height:30.8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" filled="f" stroked="f">
              <v:textbox style="mso-fit-shape-to-text:t" inset="0,15pt,20pt,0">
                <w:txbxContent>
                  <w:p w14:paraId="0A1F0CB7" w14:textId="64377942" w:rsidR="005265CE" w:rsidRPr="005265CE" w:rsidRDefault="005265CE" w:rsidP="005265CE">
                    <w:pPr>
                      <w:spacing w:after="0"/>
                      <w:rPr>
                        <w:rFonts w:ascii="Calibri" w:eastAsia="Calibri" w:hAnsi="Calibri" w:cs="Calibri"/>
                        <w:noProof/>
                        <w:color w:val="000000"/>
                        <w:sz w:val="24"/>
                        <w:szCs w:val="24"/>
                      </w:rPr>
                    </w:pPr>
                    <w:r w:rsidRPr="005265CE">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479CA"/>
    <w:multiLevelType w:val="hybridMultilevel"/>
    <w:tmpl w:val="3472619A"/>
    <w:lvl w:ilvl="0" w:tplc="BD6C83FC">
      <w:start w:val="1"/>
      <w:numFmt w:val="bullet"/>
      <w:lvlText w:val=""/>
      <w:lvlJc w:val="left"/>
      <w:pPr>
        <w:ind w:left="720" w:hanging="360"/>
      </w:pPr>
      <w:rPr>
        <w:rFonts w:ascii="Symbol" w:hAnsi="Symbol" w:hint="default"/>
      </w:rPr>
    </w:lvl>
    <w:lvl w:ilvl="1" w:tplc="E9EED940">
      <w:start w:val="1"/>
      <w:numFmt w:val="bullet"/>
      <w:lvlText w:val="o"/>
      <w:lvlJc w:val="left"/>
      <w:pPr>
        <w:ind w:left="1440" w:hanging="360"/>
      </w:pPr>
      <w:rPr>
        <w:rFonts w:ascii="Courier New" w:hAnsi="Courier New" w:hint="default"/>
      </w:rPr>
    </w:lvl>
    <w:lvl w:ilvl="2" w:tplc="E9C0F8B2">
      <w:start w:val="1"/>
      <w:numFmt w:val="bullet"/>
      <w:lvlText w:val=""/>
      <w:lvlJc w:val="left"/>
      <w:pPr>
        <w:ind w:left="2160" w:hanging="360"/>
      </w:pPr>
      <w:rPr>
        <w:rFonts w:ascii="Wingdings" w:hAnsi="Wingdings" w:hint="default"/>
      </w:rPr>
    </w:lvl>
    <w:lvl w:ilvl="3" w:tplc="5BDEF058">
      <w:start w:val="1"/>
      <w:numFmt w:val="bullet"/>
      <w:lvlText w:val=""/>
      <w:lvlJc w:val="left"/>
      <w:pPr>
        <w:ind w:left="2880" w:hanging="360"/>
      </w:pPr>
      <w:rPr>
        <w:rFonts w:ascii="Symbol" w:hAnsi="Symbol" w:hint="default"/>
      </w:rPr>
    </w:lvl>
    <w:lvl w:ilvl="4" w:tplc="02328DB8">
      <w:start w:val="1"/>
      <w:numFmt w:val="bullet"/>
      <w:lvlText w:val="o"/>
      <w:lvlJc w:val="left"/>
      <w:pPr>
        <w:ind w:left="3600" w:hanging="360"/>
      </w:pPr>
      <w:rPr>
        <w:rFonts w:ascii="Courier New" w:hAnsi="Courier New" w:hint="default"/>
      </w:rPr>
    </w:lvl>
    <w:lvl w:ilvl="5" w:tplc="3BEAFF1C">
      <w:start w:val="1"/>
      <w:numFmt w:val="bullet"/>
      <w:lvlText w:val=""/>
      <w:lvlJc w:val="left"/>
      <w:pPr>
        <w:ind w:left="4320" w:hanging="360"/>
      </w:pPr>
      <w:rPr>
        <w:rFonts w:ascii="Wingdings" w:hAnsi="Wingdings" w:hint="default"/>
      </w:rPr>
    </w:lvl>
    <w:lvl w:ilvl="6" w:tplc="6B90EC44">
      <w:start w:val="1"/>
      <w:numFmt w:val="bullet"/>
      <w:lvlText w:val=""/>
      <w:lvlJc w:val="left"/>
      <w:pPr>
        <w:ind w:left="5040" w:hanging="360"/>
      </w:pPr>
      <w:rPr>
        <w:rFonts w:ascii="Symbol" w:hAnsi="Symbol" w:hint="default"/>
      </w:rPr>
    </w:lvl>
    <w:lvl w:ilvl="7" w:tplc="9356F29A">
      <w:start w:val="1"/>
      <w:numFmt w:val="bullet"/>
      <w:lvlText w:val="o"/>
      <w:lvlJc w:val="left"/>
      <w:pPr>
        <w:ind w:left="5760" w:hanging="360"/>
      </w:pPr>
      <w:rPr>
        <w:rFonts w:ascii="Courier New" w:hAnsi="Courier New" w:hint="default"/>
      </w:rPr>
    </w:lvl>
    <w:lvl w:ilvl="8" w:tplc="8EA4CA90">
      <w:start w:val="1"/>
      <w:numFmt w:val="bullet"/>
      <w:lvlText w:val=""/>
      <w:lvlJc w:val="left"/>
      <w:pPr>
        <w:ind w:left="6480" w:hanging="360"/>
      </w:pPr>
      <w:rPr>
        <w:rFonts w:ascii="Wingdings" w:hAnsi="Wingdings" w:hint="default"/>
      </w:rPr>
    </w:lvl>
  </w:abstractNum>
  <w:abstractNum w:abstractNumId="1" w15:restartNumberingAfterBreak="0">
    <w:nsid w:val="16A5658E"/>
    <w:multiLevelType w:val="hybridMultilevel"/>
    <w:tmpl w:val="ACA826AC"/>
    <w:lvl w:ilvl="0" w:tplc="1444F8C2">
      <w:start w:val="1"/>
      <w:numFmt w:val="bullet"/>
      <w:lvlText w:val=""/>
      <w:lvlJc w:val="left"/>
      <w:pPr>
        <w:ind w:left="720" w:hanging="360"/>
      </w:pPr>
      <w:rPr>
        <w:rFonts w:ascii="Symbol" w:hAnsi="Symbol" w:hint="default"/>
      </w:rPr>
    </w:lvl>
    <w:lvl w:ilvl="1" w:tplc="DD082B5C">
      <w:start w:val="1"/>
      <w:numFmt w:val="bullet"/>
      <w:lvlText w:val="o"/>
      <w:lvlJc w:val="left"/>
      <w:pPr>
        <w:ind w:left="1440" w:hanging="360"/>
      </w:pPr>
      <w:rPr>
        <w:rFonts w:ascii="Courier New" w:hAnsi="Courier New" w:hint="default"/>
      </w:rPr>
    </w:lvl>
    <w:lvl w:ilvl="2" w:tplc="F6F0EA54">
      <w:start w:val="1"/>
      <w:numFmt w:val="bullet"/>
      <w:lvlText w:val=""/>
      <w:lvlJc w:val="left"/>
      <w:pPr>
        <w:ind w:left="2160" w:hanging="360"/>
      </w:pPr>
      <w:rPr>
        <w:rFonts w:ascii="Wingdings" w:hAnsi="Wingdings" w:hint="default"/>
      </w:rPr>
    </w:lvl>
    <w:lvl w:ilvl="3" w:tplc="38EE8E02">
      <w:start w:val="1"/>
      <w:numFmt w:val="bullet"/>
      <w:lvlText w:val=""/>
      <w:lvlJc w:val="left"/>
      <w:pPr>
        <w:ind w:left="2880" w:hanging="360"/>
      </w:pPr>
      <w:rPr>
        <w:rFonts w:ascii="Symbol" w:hAnsi="Symbol" w:hint="default"/>
      </w:rPr>
    </w:lvl>
    <w:lvl w:ilvl="4" w:tplc="59C8CBEE">
      <w:start w:val="1"/>
      <w:numFmt w:val="bullet"/>
      <w:lvlText w:val="o"/>
      <w:lvlJc w:val="left"/>
      <w:pPr>
        <w:ind w:left="3600" w:hanging="360"/>
      </w:pPr>
      <w:rPr>
        <w:rFonts w:ascii="Courier New" w:hAnsi="Courier New" w:hint="default"/>
      </w:rPr>
    </w:lvl>
    <w:lvl w:ilvl="5" w:tplc="21261AD6">
      <w:start w:val="1"/>
      <w:numFmt w:val="bullet"/>
      <w:lvlText w:val=""/>
      <w:lvlJc w:val="left"/>
      <w:pPr>
        <w:ind w:left="4320" w:hanging="360"/>
      </w:pPr>
      <w:rPr>
        <w:rFonts w:ascii="Wingdings" w:hAnsi="Wingdings" w:hint="default"/>
      </w:rPr>
    </w:lvl>
    <w:lvl w:ilvl="6" w:tplc="EECCA7C2">
      <w:start w:val="1"/>
      <w:numFmt w:val="bullet"/>
      <w:lvlText w:val=""/>
      <w:lvlJc w:val="left"/>
      <w:pPr>
        <w:ind w:left="5040" w:hanging="360"/>
      </w:pPr>
      <w:rPr>
        <w:rFonts w:ascii="Symbol" w:hAnsi="Symbol" w:hint="default"/>
      </w:rPr>
    </w:lvl>
    <w:lvl w:ilvl="7" w:tplc="6BCE3DBA">
      <w:start w:val="1"/>
      <w:numFmt w:val="bullet"/>
      <w:lvlText w:val="o"/>
      <w:lvlJc w:val="left"/>
      <w:pPr>
        <w:ind w:left="5760" w:hanging="360"/>
      </w:pPr>
      <w:rPr>
        <w:rFonts w:ascii="Courier New" w:hAnsi="Courier New" w:hint="default"/>
      </w:rPr>
    </w:lvl>
    <w:lvl w:ilvl="8" w:tplc="5A5C1842">
      <w:start w:val="1"/>
      <w:numFmt w:val="bullet"/>
      <w:lvlText w:val=""/>
      <w:lvlJc w:val="left"/>
      <w:pPr>
        <w:ind w:left="6480" w:hanging="360"/>
      </w:pPr>
      <w:rPr>
        <w:rFonts w:ascii="Wingdings" w:hAnsi="Wingdings" w:hint="default"/>
      </w:rPr>
    </w:lvl>
  </w:abstractNum>
  <w:abstractNum w:abstractNumId="2" w15:restartNumberingAfterBreak="0">
    <w:nsid w:val="19185D16"/>
    <w:multiLevelType w:val="multilevel"/>
    <w:tmpl w:val="D850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639FA"/>
    <w:multiLevelType w:val="hybridMultilevel"/>
    <w:tmpl w:val="B840FFD8"/>
    <w:lvl w:ilvl="0" w:tplc="A09621B8">
      <w:start w:val="1"/>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770088A"/>
    <w:multiLevelType w:val="hybridMultilevel"/>
    <w:tmpl w:val="9028D7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1B32F51"/>
    <w:multiLevelType w:val="hybridMultilevel"/>
    <w:tmpl w:val="DD5C8B28"/>
    <w:lvl w:ilvl="0" w:tplc="1444F8C2">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4D0B57EE"/>
    <w:multiLevelType w:val="hybridMultilevel"/>
    <w:tmpl w:val="F9A02000"/>
    <w:lvl w:ilvl="0" w:tplc="EA6CB524">
      <w:start w:val="1"/>
      <w:numFmt w:val="bullet"/>
      <w:lvlText w:val=""/>
      <w:lvlJc w:val="left"/>
      <w:pPr>
        <w:ind w:left="720" w:hanging="360"/>
      </w:pPr>
      <w:rPr>
        <w:rFonts w:ascii="Symbol" w:hAnsi="Symbol" w:hint="default"/>
      </w:rPr>
    </w:lvl>
    <w:lvl w:ilvl="1" w:tplc="D2FCAD64">
      <w:start w:val="1"/>
      <w:numFmt w:val="bullet"/>
      <w:lvlText w:val="o"/>
      <w:lvlJc w:val="left"/>
      <w:pPr>
        <w:ind w:left="1440" w:hanging="360"/>
      </w:pPr>
      <w:rPr>
        <w:rFonts w:ascii="Courier New" w:hAnsi="Courier New" w:hint="default"/>
      </w:rPr>
    </w:lvl>
    <w:lvl w:ilvl="2" w:tplc="804A077A">
      <w:start w:val="1"/>
      <w:numFmt w:val="bullet"/>
      <w:lvlText w:val=""/>
      <w:lvlJc w:val="left"/>
      <w:pPr>
        <w:ind w:left="2160" w:hanging="360"/>
      </w:pPr>
      <w:rPr>
        <w:rFonts w:ascii="Wingdings" w:hAnsi="Wingdings" w:hint="default"/>
      </w:rPr>
    </w:lvl>
    <w:lvl w:ilvl="3" w:tplc="11CAE3C0">
      <w:start w:val="1"/>
      <w:numFmt w:val="bullet"/>
      <w:lvlText w:val=""/>
      <w:lvlJc w:val="left"/>
      <w:pPr>
        <w:ind w:left="2880" w:hanging="360"/>
      </w:pPr>
      <w:rPr>
        <w:rFonts w:ascii="Symbol" w:hAnsi="Symbol" w:hint="default"/>
      </w:rPr>
    </w:lvl>
    <w:lvl w:ilvl="4" w:tplc="F8383F62">
      <w:start w:val="1"/>
      <w:numFmt w:val="bullet"/>
      <w:lvlText w:val="o"/>
      <w:lvlJc w:val="left"/>
      <w:pPr>
        <w:ind w:left="3600" w:hanging="360"/>
      </w:pPr>
      <w:rPr>
        <w:rFonts w:ascii="Courier New" w:hAnsi="Courier New" w:hint="default"/>
      </w:rPr>
    </w:lvl>
    <w:lvl w:ilvl="5" w:tplc="00727DA8">
      <w:start w:val="1"/>
      <w:numFmt w:val="bullet"/>
      <w:lvlText w:val=""/>
      <w:lvlJc w:val="left"/>
      <w:pPr>
        <w:ind w:left="4320" w:hanging="360"/>
      </w:pPr>
      <w:rPr>
        <w:rFonts w:ascii="Wingdings" w:hAnsi="Wingdings" w:hint="default"/>
      </w:rPr>
    </w:lvl>
    <w:lvl w:ilvl="6" w:tplc="2CAAC8E2">
      <w:start w:val="1"/>
      <w:numFmt w:val="bullet"/>
      <w:lvlText w:val=""/>
      <w:lvlJc w:val="left"/>
      <w:pPr>
        <w:ind w:left="5040" w:hanging="360"/>
      </w:pPr>
      <w:rPr>
        <w:rFonts w:ascii="Symbol" w:hAnsi="Symbol" w:hint="default"/>
      </w:rPr>
    </w:lvl>
    <w:lvl w:ilvl="7" w:tplc="11F8C5A4">
      <w:start w:val="1"/>
      <w:numFmt w:val="bullet"/>
      <w:lvlText w:val="o"/>
      <w:lvlJc w:val="left"/>
      <w:pPr>
        <w:ind w:left="5760" w:hanging="360"/>
      </w:pPr>
      <w:rPr>
        <w:rFonts w:ascii="Courier New" w:hAnsi="Courier New" w:hint="default"/>
      </w:rPr>
    </w:lvl>
    <w:lvl w:ilvl="8" w:tplc="D6AE7158">
      <w:start w:val="1"/>
      <w:numFmt w:val="bullet"/>
      <w:lvlText w:val=""/>
      <w:lvlJc w:val="left"/>
      <w:pPr>
        <w:ind w:left="6480" w:hanging="360"/>
      </w:pPr>
      <w:rPr>
        <w:rFonts w:ascii="Wingdings" w:hAnsi="Wingdings" w:hint="default"/>
      </w:rPr>
    </w:lvl>
  </w:abstractNum>
  <w:abstractNum w:abstractNumId="7" w15:restartNumberingAfterBreak="0">
    <w:nsid w:val="4E8754EF"/>
    <w:multiLevelType w:val="hybridMultilevel"/>
    <w:tmpl w:val="FAAAEEAA"/>
    <w:lvl w:ilvl="0" w:tplc="85F69F1C">
      <w:start w:val="1"/>
      <w:numFmt w:val="bullet"/>
      <w:lvlText w:val=""/>
      <w:lvlJc w:val="left"/>
      <w:pPr>
        <w:ind w:left="720" w:hanging="360"/>
      </w:pPr>
      <w:rPr>
        <w:rFonts w:ascii="Symbol" w:hAnsi="Symbol" w:hint="default"/>
        <w:color w:val="0E2841" w:themeColor="text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3F46CC8"/>
    <w:multiLevelType w:val="hybridMultilevel"/>
    <w:tmpl w:val="10806F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71E68C0"/>
    <w:multiLevelType w:val="hybridMultilevel"/>
    <w:tmpl w:val="A19EB7DE"/>
    <w:lvl w:ilvl="0" w:tplc="5F7EE218">
      <w:start w:val="1"/>
      <w:numFmt w:val="bullet"/>
      <w:lvlText w:val=""/>
      <w:lvlJc w:val="left"/>
      <w:pPr>
        <w:ind w:left="720" w:hanging="360"/>
      </w:pPr>
      <w:rPr>
        <w:rFonts w:ascii="Symbol" w:hAnsi="Symbol" w:hint="default"/>
      </w:rPr>
    </w:lvl>
    <w:lvl w:ilvl="1" w:tplc="721280D2">
      <w:start w:val="1"/>
      <w:numFmt w:val="bullet"/>
      <w:lvlText w:val="o"/>
      <w:lvlJc w:val="left"/>
      <w:pPr>
        <w:ind w:left="1440" w:hanging="360"/>
      </w:pPr>
      <w:rPr>
        <w:rFonts w:ascii="Courier New" w:hAnsi="Courier New" w:hint="default"/>
      </w:rPr>
    </w:lvl>
    <w:lvl w:ilvl="2" w:tplc="87A09AE6">
      <w:start w:val="1"/>
      <w:numFmt w:val="bullet"/>
      <w:lvlText w:val=""/>
      <w:lvlJc w:val="left"/>
      <w:pPr>
        <w:ind w:left="2160" w:hanging="360"/>
      </w:pPr>
      <w:rPr>
        <w:rFonts w:ascii="Wingdings" w:hAnsi="Wingdings" w:hint="default"/>
      </w:rPr>
    </w:lvl>
    <w:lvl w:ilvl="3" w:tplc="DA8009B6">
      <w:start w:val="1"/>
      <w:numFmt w:val="bullet"/>
      <w:lvlText w:val=""/>
      <w:lvlJc w:val="left"/>
      <w:pPr>
        <w:ind w:left="2880" w:hanging="360"/>
      </w:pPr>
      <w:rPr>
        <w:rFonts w:ascii="Symbol" w:hAnsi="Symbol" w:hint="default"/>
      </w:rPr>
    </w:lvl>
    <w:lvl w:ilvl="4" w:tplc="D0B06EEE">
      <w:start w:val="1"/>
      <w:numFmt w:val="bullet"/>
      <w:lvlText w:val="o"/>
      <w:lvlJc w:val="left"/>
      <w:pPr>
        <w:ind w:left="3600" w:hanging="360"/>
      </w:pPr>
      <w:rPr>
        <w:rFonts w:ascii="Courier New" w:hAnsi="Courier New" w:hint="default"/>
      </w:rPr>
    </w:lvl>
    <w:lvl w:ilvl="5" w:tplc="FD184492">
      <w:start w:val="1"/>
      <w:numFmt w:val="bullet"/>
      <w:lvlText w:val=""/>
      <w:lvlJc w:val="left"/>
      <w:pPr>
        <w:ind w:left="4320" w:hanging="360"/>
      </w:pPr>
      <w:rPr>
        <w:rFonts w:ascii="Wingdings" w:hAnsi="Wingdings" w:hint="default"/>
      </w:rPr>
    </w:lvl>
    <w:lvl w:ilvl="6" w:tplc="F8382114">
      <w:start w:val="1"/>
      <w:numFmt w:val="bullet"/>
      <w:lvlText w:val=""/>
      <w:lvlJc w:val="left"/>
      <w:pPr>
        <w:ind w:left="5040" w:hanging="360"/>
      </w:pPr>
      <w:rPr>
        <w:rFonts w:ascii="Symbol" w:hAnsi="Symbol" w:hint="default"/>
      </w:rPr>
    </w:lvl>
    <w:lvl w:ilvl="7" w:tplc="62C80868">
      <w:start w:val="1"/>
      <w:numFmt w:val="bullet"/>
      <w:lvlText w:val="o"/>
      <w:lvlJc w:val="left"/>
      <w:pPr>
        <w:ind w:left="5760" w:hanging="360"/>
      </w:pPr>
      <w:rPr>
        <w:rFonts w:ascii="Courier New" w:hAnsi="Courier New" w:hint="default"/>
      </w:rPr>
    </w:lvl>
    <w:lvl w:ilvl="8" w:tplc="C24EBEC2">
      <w:start w:val="1"/>
      <w:numFmt w:val="bullet"/>
      <w:lvlText w:val=""/>
      <w:lvlJc w:val="left"/>
      <w:pPr>
        <w:ind w:left="6480" w:hanging="360"/>
      </w:pPr>
      <w:rPr>
        <w:rFonts w:ascii="Wingdings" w:hAnsi="Wingdings" w:hint="default"/>
      </w:rPr>
    </w:lvl>
  </w:abstractNum>
  <w:abstractNum w:abstractNumId="10" w15:restartNumberingAfterBreak="0">
    <w:nsid w:val="68948497"/>
    <w:multiLevelType w:val="hybridMultilevel"/>
    <w:tmpl w:val="DB68A2F4"/>
    <w:lvl w:ilvl="0" w:tplc="0338FB86">
      <w:start w:val="1"/>
      <w:numFmt w:val="bullet"/>
      <w:lvlText w:val=""/>
      <w:lvlJc w:val="left"/>
      <w:pPr>
        <w:ind w:left="720" w:hanging="360"/>
      </w:pPr>
      <w:rPr>
        <w:rFonts w:ascii="Symbol" w:hAnsi="Symbol" w:hint="default"/>
      </w:rPr>
    </w:lvl>
    <w:lvl w:ilvl="1" w:tplc="01FC6C9C">
      <w:start w:val="1"/>
      <w:numFmt w:val="bullet"/>
      <w:lvlText w:val="o"/>
      <w:lvlJc w:val="left"/>
      <w:pPr>
        <w:ind w:left="1440" w:hanging="360"/>
      </w:pPr>
      <w:rPr>
        <w:rFonts w:ascii="Courier New" w:hAnsi="Courier New" w:hint="default"/>
      </w:rPr>
    </w:lvl>
    <w:lvl w:ilvl="2" w:tplc="18BAE21A">
      <w:start w:val="1"/>
      <w:numFmt w:val="bullet"/>
      <w:lvlText w:val=""/>
      <w:lvlJc w:val="left"/>
      <w:pPr>
        <w:ind w:left="2160" w:hanging="360"/>
      </w:pPr>
      <w:rPr>
        <w:rFonts w:ascii="Wingdings" w:hAnsi="Wingdings" w:hint="default"/>
      </w:rPr>
    </w:lvl>
    <w:lvl w:ilvl="3" w:tplc="9646AB0E">
      <w:start w:val="1"/>
      <w:numFmt w:val="bullet"/>
      <w:lvlText w:val=""/>
      <w:lvlJc w:val="left"/>
      <w:pPr>
        <w:ind w:left="2880" w:hanging="360"/>
      </w:pPr>
      <w:rPr>
        <w:rFonts w:ascii="Symbol" w:hAnsi="Symbol" w:hint="default"/>
      </w:rPr>
    </w:lvl>
    <w:lvl w:ilvl="4" w:tplc="C1240F9A">
      <w:start w:val="1"/>
      <w:numFmt w:val="bullet"/>
      <w:lvlText w:val="o"/>
      <w:lvlJc w:val="left"/>
      <w:pPr>
        <w:ind w:left="3600" w:hanging="360"/>
      </w:pPr>
      <w:rPr>
        <w:rFonts w:ascii="Courier New" w:hAnsi="Courier New" w:hint="default"/>
      </w:rPr>
    </w:lvl>
    <w:lvl w:ilvl="5" w:tplc="025246B2">
      <w:start w:val="1"/>
      <w:numFmt w:val="bullet"/>
      <w:lvlText w:val=""/>
      <w:lvlJc w:val="left"/>
      <w:pPr>
        <w:ind w:left="4320" w:hanging="360"/>
      </w:pPr>
      <w:rPr>
        <w:rFonts w:ascii="Wingdings" w:hAnsi="Wingdings" w:hint="default"/>
      </w:rPr>
    </w:lvl>
    <w:lvl w:ilvl="6" w:tplc="7AE87364">
      <w:start w:val="1"/>
      <w:numFmt w:val="bullet"/>
      <w:lvlText w:val=""/>
      <w:lvlJc w:val="left"/>
      <w:pPr>
        <w:ind w:left="5040" w:hanging="360"/>
      </w:pPr>
      <w:rPr>
        <w:rFonts w:ascii="Symbol" w:hAnsi="Symbol" w:hint="default"/>
      </w:rPr>
    </w:lvl>
    <w:lvl w:ilvl="7" w:tplc="509E1F32">
      <w:start w:val="1"/>
      <w:numFmt w:val="bullet"/>
      <w:lvlText w:val="o"/>
      <w:lvlJc w:val="left"/>
      <w:pPr>
        <w:ind w:left="5760" w:hanging="360"/>
      </w:pPr>
      <w:rPr>
        <w:rFonts w:ascii="Courier New" w:hAnsi="Courier New" w:hint="default"/>
      </w:rPr>
    </w:lvl>
    <w:lvl w:ilvl="8" w:tplc="028E6706">
      <w:start w:val="1"/>
      <w:numFmt w:val="bullet"/>
      <w:lvlText w:val=""/>
      <w:lvlJc w:val="left"/>
      <w:pPr>
        <w:ind w:left="6480" w:hanging="360"/>
      </w:pPr>
      <w:rPr>
        <w:rFonts w:ascii="Wingdings" w:hAnsi="Wingdings" w:hint="default"/>
      </w:rPr>
    </w:lvl>
  </w:abstractNum>
  <w:abstractNum w:abstractNumId="11" w15:restartNumberingAfterBreak="0">
    <w:nsid w:val="68B64BFA"/>
    <w:multiLevelType w:val="hybridMultilevel"/>
    <w:tmpl w:val="D78A5A04"/>
    <w:lvl w:ilvl="0" w:tplc="B0E01FA2">
      <w:start w:val="1"/>
      <w:numFmt w:val="bullet"/>
      <w:lvlText w:val="●"/>
      <w:lvlJc w:val="left"/>
      <w:pPr>
        <w:ind w:left="720" w:hanging="360"/>
      </w:pPr>
      <w:rPr>
        <w:rFonts w:ascii="Noto Sans Symbols" w:hAnsi="Noto Sans Symbols" w:hint="default"/>
      </w:rPr>
    </w:lvl>
    <w:lvl w:ilvl="1" w:tplc="063C969E">
      <w:start w:val="1"/>
      <w:numFmt w:val="bullet"/>
      <w:lvlText w:val="o"/>
      <w:lvlJc w:val="left"/>
      <w:pPr>
        <w:ind w:left="1440" w:hanging="360"/>
      </w:pPr>
      <w:rPr>
        <w:rFonts w:ascii="Courier New" w:hAnsi="Courier New" w:hint="default"/>
      </w:rPr>
    </w:lvl>
    <w:lvl w:ilvl="2" w:tplc="B7A6E0AE">
      <w:start w:val="1"/>
      <w:numFmt w:val="bullet"/>
      <w:lvlText w:val=""/>
      <w:lvlJc w:val="left"/>
      <w:pPr>
        <w:ind w:left="2160" w:hanging="360"/>
      </w:pPr>
      <w:rPr>
        <w:rFonts w:ascii="Wingdings" w:hAnsi="Wingdings" w:hint="default"/>
      </w:rPr>
    </w:lvl>
    <w:lvl w:ilvl="3" w:tplc="38B25E46">
      <w:start w:val="1"/>
      <w:numFmt w:val="bullet"/>
      <w:lvlText w:val=""/>
      <w:lvlJc w:val="left"/>
      <w:pPr>
        <w:ind w:left="2880" w:hanging="360"/>
      </w:pPr>
      <w:rPr>
        <w:rFonts w:ascii="Symbol" w:hAnsi="Symbol" w:hint="default"/>
      </w:rPr>
    </w:lvl>
    <w:lvl w:ilvl="4" w:tplc="2604D698">
      <w:start w:val="1"/>
      <w:numFmt w:val="bullet"/>
      <w:lvlText w:val="o"/>
      <w:lvlJc w:val="left"/>
      <w:pPr>
        <w:ind w:left="3600" w:hanging="360"/>
      </w:pPr>
      <w:rPr>
        <w:rFonts w:ascii="Courier New" w:hAnsi="Courier New" w:hint="default"/>
      </w:rPr>
    </w:lvl>
    <w:lvl w:ilvl="5" w:tplc="05028A8E">
      <w:start w:val="1"/>
      <w:numFmt w:val="bullet"/>
      <w:lvlText w:val=""/>
      <w:lvlJc w:val="left"/>
      <w:pPr>
        <w:ind w:left="4320" w:hanging="360"/>
      </w:pPr>
      <w:rPr>
        <w:rFonts w:ascii="Wingdings" w:hAnsi="Wingdings" w:hint="default"/>
      </w:rPr>
    </w:lvl>
    <w:lvl w:ilvl="6" w:tplc="D3001F2E">
      <w:start w:val="1"/>
      <w:numFmt w:val="bullet"/>
      <w:lvlText w:val=""/>
      <w:lvlJc w:val="left"/>
      <w:pPr>
        <w:ind w:left="5040" w:hanging="360"/>
      </w:pPr>
      <w:rPr>
        <w:rFonts w:ascii="Symbol" w:hAnsi="Symbol" w:hint="default"/>
      </w:rPr>
    </w:lvl>
    <w:lvl w:ilvl="7" w:tplc="847AA442">
      <w:start w:val="1"/>
      <w:numFmt w:val="bullet"/>
      <w:lvlText w:val="o"/>
      <w:lvlJc w:val="left"/>
      <w:pPr>
        <w:ind w:left="5760" w:hanging="360"/>
      </w:pPr>
      <w:rPr>
        <w:rFonts w:ascii="Courier New" w:hAnsi="Courier New" w:hint="default"/>
      </w:rPr>
    </w:lvl>
    <w:lvl w:ilvl="8" w:tplc="FDEC0846">
      <w:start w:val="1"/>
      <w:numFmt w:val="bullet"/>
      <w:lvlText w:val=""/>
      <w:lvlJc w:val="left"/>
      <w:pPr>
        <w:ind w:left="6480" w:hanging="360"/>
      </w:pPr>
      <w:rPr>
        <w:rFonts w:ascii="Wingdings" w:hAnsi="Wingdings" w:hint="default"/>
      </w:rPr>
    </w:lvl>
  </w:abstractNum>
  <w:abstractNum w:abstractNumId="12" w15:restartNumberingAfterBreak="0">
    <w:nsid w:val="72980998"/>
    <w:multiLevelType w:val="multilevel"/>
    <w:tmpl w:val="5588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533707"/>
    <w:multiLevelType w:val="hybridMultilevel"/>
    <w:tmpl w:val="81CAC4E4"/>
    <w:lvl w:ilvl="0" w:tplc="FEACC4DA">
      <w:start w:val="1"/>
      <w:numFmt w:val="bullet"/>
      <w:lvlText w:val=""/>
      <w:lvlJc w:val="left"/>
      <w:pPr>
        <w:ind w:left="720" w:hanging="360"/>
      </w:pPr>
      <w:rPr>
        <w:rFonts w:ascii="Symbol" w:hAnsi="Symbol" w:hint="default"/>
      </w:rPr>
    </w:lvl>
    <w:lvl w:ilvl="1" w:tplc="556A4A2C">
      <w:start w:val="1"/>
      <w:numFmt w:val="bullet"/>
      <w:lvlText w:val="o"/>
      <w:lvlJc w:val="left"/>
      <w:pPr>
        <w:ind w:left="1440" w:hanging="360"/>
      </w:pPr>
      <w:rPr>
        <w:rFonts w:ascii="Courier New" w:hAnsi="Courier New" w:hint="default"/>
      </w:rPr>
    </w:lvl>
    <w:lvl w:ilvl="2" w:tplc="DACED206">
      <w:start w:val="1"/>
      <w:numFmt w:val="bullet"/>
      <w:lvlText w:val=""/>
      <w:lvlJc w:val="left"/>
      <w:pPr>
        <w:ind w:left="2160" w:hanging="360"/>
      </w:pPr>
      <w:rPr>
        <w:rFonts w:ascii="Wingdings" w:hAnsi="Wingdings" w:hint="default"/>
      </w:rPr>
    </w:lvl>
    <w:lvl w:ilvl="3" w:tplc="D8B41C0A">
      <w:start w:val="1"/>
      <w:numFmt w:val="bullet"/>
      <w:lvlText w:val=""/>
      <w:lvlJc w:val="left"/>
      <w:pPr>
        <w:ind w:left="2880" w:hanging="360"/>
      </w:pPr>
      <w:rPr>
        <w:rFonts w:ascii="Symbol" w:hAnsi="Symbol" w:hint="default"/>
      </w:rPr>
    </w:lvl>
    <w:lvl w:ilvl="4" w:tplc="0CFA251E">
      <w:start w:val="1"/>
      <w:numFmt w:val="bullet"/>
      <w:lvlText w:val="o"/>
      <w:lvlJc w:val="left"/>
      <w:pPr>
        <w:ind w:left="3600" w:hanging="360"/>
      </w:pPr>
      <w:rPr>
        <w:rFonts w:ascii="Courier New" w:hAnsi="Courier New" w:hint="default"/>
      </w:rPr>
    </w:lvl>
    <w:lvl w:ilvl="5" w:tplc="539AC50A">
      <w:start w:val="1"/>
      <w:numFmt w:val="bullet"/>
      <w:lvlText w:val=""/>
      <w:lvlJc w:val="left"/>
      <w:pPr>
        <w:ind w:left="4320" w:hanging="360"/>
      </w:pPr>
      <w:rPr>
        <w:rFonts w:ascii="Wingdings" w:hAnsi="Wingdings" w:hint="default"/>
      </w:rPr>
    </w:lvl>
    <w:lvl w:ilvl="6" w:tplc="87125C58">
      <w:start w:val="1"/>
      <w:numFmt w:val="bullet"/>
      <w:lvlText w:val=""/>
      <w:lvlJc w:val="left"/>
      <w:pPr>
        <w:ind w:left="5040" w:hanging="360"/>
      </w:pPr>
      <w:rPr>
        <w:rFonts w:ascii="Symbol" w:hAnsi="Symbol" w:hint="default"/>
      </w:rPr>
    </w:lvl>
    <w:lvl w:ilvl="7" w:tplc="2D0EED5E">
      <w:start w:val="1"/>
      <w:numFmt w:val="bullet"/>
      <w:lvlText w:val="o"/>
      <w:lvlJc w:val="left"/>
      <w:pPr>
        <w:ind w:left="5760" w:hanging="360"/>
      </w:pPr>
      <w:rPr>
        <w:rFonts w:ascii="Courier New" w:hAnsi="Courier New" w:hint="default"/>
      </w:rPr>
    </w:lvl>
    <w:lvl w:ilvl="8" w:tplc="CDF847F0">
      <w:start w:val="1"/>
      <w:numFmt w:val="bullet"/>
      <w:lvlText w:val=""/>
      <w:lvlJc w:val="left"/>
      <w:pPr>
        <w:ind w:left="6480" w:hanging="360"/>
      </w:pPr>
      <w:rPr>
        <w:rFonts w:ascii="Wingdings" w:hAnsi="Wingdings" w:hint="default"/>
      </w:rPr>
    </w:lvl>
  </w:abstractNum>
  <w:abstractNum w:abstractNumId="14" w15:restartNumberingAfterBreak="0">
    <w:nsid w:val="78A8162C"/>
    <w:multiLevelType w:val="hybridMultilevel"/>
    <w:tmpl w:val="74E60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B720944"/>
    <w:multiLevelType w:val="hybridMultilevel"/>
    <w:tmpl w:val="4ECEAB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17618754">
    <w:abstractNumId w:val="10"/>
  </w:num>
  <w:num w:numId="2" w16cid:durableId="1167474279">
    <w:abstractNumId w:val="1"/>
  </w:num>
  <w:num w:numId="3" w16cid:durableId="681011151">
    <w:abstractNumId w:val="0"/>
  </w:num>
  <w:num w:numId="4" w16cid:durableId="1499422887">
    <w:abstractNumId w:val="9"/>
  </w:num>
  <w:num w:numId="5" w16cid:durableId="1531525495">
    <w:abstractNumId w:val="6"/>
  </w:num>
  <w:num w:numId="6" w16cid:durableId="951132631">
    <w:abstractNumId w:val="11"/>
  </w:num>
  <w:num w:numId="7" w16cid:durableId="1249970474">
    <w:abstractNumId w:val="13"/>
  </w:num>
  <w:num w:numId="8" w16cid:durableId="2115201576">
    <w:abstractNumId w:val="3"/>
  </w:num>
  <w:num w:numId="9" w16cid:durableId="1818457018">
    <w:abstractNumId w:val="5"/>
  </w:num>
  <w:num w:numId="10" w16cid:durableId="1543060055">
    <w:abstractNumId w:val="8"/>
  </w:num>
  <w:num w:numId="11" w16cid:durableId="996762548">
    <w:abstractNumId w:val="4"/>
  </w:num>
  <w:num w:numId="12" w16cid:durableId="334958785">
    <w:abstractNumId w:val="14"/>
  </w:num>
  <w:num w:numId="13" w16cid:durableId="2091003396">
    <w:abstractNumId w:val="15"/>
  </w:num>
  <w:num w:numId="14" w16cid:durableId="1686247036">
    <w:abstractNumId w:val="7"/>
  </w:num>
  <w:num w:numId="15" w16cid:durableId="241763241">
    <w:abstractNumId w:val="12"/>
  </w:num>
  <w:num w:numId="16" w16cid:durableId="120772140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aite, Olivia">
    <w15:presenceInfo w15:providerId="AD" w15:userId="S::olivia.waite@nrcan-rncan.gc.ca::00b8b621-a519-4161-9553-dc4898837994"/>
  </w15:person>
  <w15:person w15:author="King, Jacob">
    <w15:presenceInfo w15:providerId="AD" w15:userId="S::jacob.king@nrcan-rncan.gc.ca::611168f7-5c89-4f30-a35a-73860c2392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5CE"/>
    <w:rsid w:val="00003D33"/>
    <w:rsid w:val="00076E4C"/>
    <w:rsid w:val="000825DF"/>
    <w:rsid w:val="00111F84"/>
    <w:rsid w:val="00126D0B"/>
    <w:rsid w:val="001278CD"/>
    <w:rsid w:val="00160E29"/>
    <w:rsid w:val="001937B2"/>
    <w:rsid w:val="001B63E5"/>
    <w:rsid w:val="001F2330"/>
    <w:rsid w:val="001F6C6C"/>
    <w:rsid w:val="002579A3"/>
    <w:rsid w:val="002649C7"/>
    <w:rsid w:val="002C5C71"/>
    <w:rsid w:val="0030257E"/>
    <w:rsid w:val="00347F1A"/>
    <w:rsid w:val="00393C63"/>
    <w:rsid w:val="003B4B7C"/>
    <w:rsid w:val="003B68EA"/>
    <w:rsid w:val="003C38C3"/>
    <w:rsid w:val="003E70F6"/>
    <w:rsid w:val="00412343"/>
    <w:rsid w:val="00455B0F"/>
    <w:rsid w:val="004E1E26"/>
    <w:rsid w:val="005001E6"/>
    <w:rsid w:val="00526306"/>
    <w:rsid w:val="005265CE"/>
    <w:rsid w:val="00562BCD"/>
    <w:rsid w:val="005861CB"/>
    <w:rsid w:val="005921C5"/>
    <w:rsid w:val="005B1E16"/>
    <w:rsid w:val="005B769D"/>
    <w:rsid w:val="006823AB"/>
    <w:rsid w:val="006863E1"/>
    <w:rsid w:val="0075044B"/>
    <w:rsid w:val="007B6276"/>
    <w:rsid w:val="007D374E"/>
    <w:rsid w:val="00860798"/>
    <w:rsid w:val="00875B87"/>
    <w:rsid w:val="008A0B51"/>
    <w:rsid w:val="00984C2A"/>
    <w:rsid w:val="00986296"/>
    <w:rsid w:val="009C4B4D"/>
    <w:rsid w:val="009D462B"/>
    <w:rsid w:val="009D4889"/>
    <w:rsid w:val="009D6B27"/>
    <w:rsid w:val="00A372C5"/>
    <w:rsid w:val="00AC0370"/>
    <w:rsid w:val="00AC239C"/>
    <w:rsid w:val="00AD6EE9"/>
    <w:rsid w:val="00AE5E17"/>
    <w:rsid w:val="00AE754C"/>
    <w:rsid w:val="00B302C2"/>
    <w:rsid w:val="00B324EE"/>
    <w:rsid w:val="00B467F0"/>
    <w:rsid w:val="00B5402C"/>
    <w:rsid w:val="00B73AA7"/>
    <w:rsid w:val="00BB36DF"/>
    <w:rsid w:val="00C67744"/>
    <w:rsid w:val="00C67F62"/>
    <w:rsid w:val="00C71AF7"/>
    <w:rsid w:val="00CA5463"/>
    <w:rsid w:val="00CF1E34"/>
    <w:rsid w:val="00D10F81"/>
    <w:rsid w:val="00D970B9"/>
    <w:rsid w:val="00DC3CF5"/>
    <w:rsid w:val="00DF0E7C"/>
    <w:rsid w:val="00E1163B"/>
    <w:rsid w:val="00E15D71"/>
    <w:rsid w:val="00E45D62"/>
    <w:rsid w:val="00EB3682"/>
    <w:rsid w:val="00EE3FD8"/>
    <w:rsid w:val="00EF0E0D"/>
    <w:rsid w:val="00F06B3D"/>
    <w:rsid w:val="00F14693"/>
    <w:rsid w:val="00F62106"/>
    <w:rsid w:val="00F83F28"/>
    <w:rsid w:val="00F93119"/>
    <w:rsid w:val="00FB55C8"/>
    <w:rsid w:val="01C674AA"/>
    <w:rsid w:val="041453D2"/>
    <w:rsid w:val="05D4139C"/>
    <w:rsid w:val="16FFD9F9"/>
    <w:rsid w:val="1EDD5F20"/>
    <w:rsid w:val="2C6BDDE7"/>
    <w:rsid w:val="31F79128"/>
    <w:rsid w:val="409922D2"/>
    <w:rsid w:val="5E42FBC2"/>
    <w:rsid w:val="7322E7C7"/>
    <w:rsid w:val="7572676B"/>
    <w:rsid w:val="7F475EC9"/>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22ADB"/>
  <w15:chartTrackingRefBased/>
  <w15:docId w15:val="{934E5D89-4A84-4384-B6D7-97A40E795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5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5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5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5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5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5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5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5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5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5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5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5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5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5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5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5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5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5CE"/>
    <w:rPr>
      <w:rFonts w:eastAsiaTheme="majorEastAsia" w:cstheme="majorBidi"/>
      <w:color w:val="272727" w:themeColor="text1" w:themeTint="D8"/>
    </w:rPr>
  </w:style>
  <w:style w:type="paragraph" w:styleId="Title">
    <w:name w:val="Title"/>
    <w:basedOn w:val="Normal"/>
    <w:next w:val="Normal"/>
    <w:link w:val="TitleChar"/>
    <w:uiPriority w:val="10"/>
    <w:qFormat/>
    <w:rsid w:val="005265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5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5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5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5CE"/>
    <w:pPr>
      <w:spacing w:before="160"/>
      <w:jc w:val="center"/>
    </w:pPr>
    <w:rPr>
      <w:i/>
      <w:iCs/>
      <w:color w:val="404040" w:themeColor="text1" w:themeTint="BF"/>
    </w:rPr>
  </w:style>
  <w:style w:type="character" w:customStyle="1" w:styleId="QuoteChar">
    <w:name w:val="Quote Char"/>
    <w:basedOn w:val="DefaultParagraphFont"/>
    <w:link w:val="Quote"/>
    <w:uiPriority w:val="29"/>
    <w:rsid w:val="005265CE"/>
    <w:rPr>
      <w:i/>
      <w:iCs/>
      <w:color w:val="404040" w:themeColor="text1" w:themeTint="BF"/>
    </w:rPr>
  </w:style>
  <w:style w:type="paragraph" w:styleId="ListParagraph">
    <w:name w:val="List Paragraph"/>
    <w:basedOn w:val="Normal"/>
    <w:uiPriority w:val="34"/>
    <w:qFormat/>
    <w:rsid w:val="005265CE"/>
    <w:pPr>
      <w:ind w:left="720"/>
      <w:contextualSpacing/>
    </w:pPr>
  </w:style>
  <w:style w:type="character" w:styleId="IntenseEmphasis">
    <w:name w:val="Intense Emphasis"/>
    <w:basedOn w:val="DefaultParagraphFont"/>
    <w:uiPriority w:val="21"/>
    <w:qFormat/>
    <w:rsid w:val="005265CE"/>
    <w:rPr>
      <w:i/>
      <w:iCs/>
      <w:color w:val="0F4761" w:themeColor="accent1" w:themeShade="BF"/>
    </w:rPr>
  </w:style>
  <w:style w:type="paragraph" w:styleId="IntenseQuote">
    <w:name w:val="Intense Quote"/>
    <w:basedOn w:val="Normal"/>
    <w:next w:val="Normal"/>
    <w:link w:val="IntenseQuoteChar"/>
    <w:uiPriority w:val="30"/>
    <w:qFormat/>
    <w:rsid w:val="005265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5CE"/>
    <w:rPr>
      <w:i/>
      <w:iCs/>
      <w:color w:val="0F4761" w:themeColor="accent1" w:themeShade="BF"/>
    </w:rPr>
  </w:style>
  <w:style w:type="character" w:styleId="IntenseReference">
    <w:name w:val="Intense Reference"/>
    <w:basedOn w:val="DefaultParagraphFont"/>
    <w:uiPriority w:val="32"/>
    <w:qFormat/>
    <w:rsid w:val="005265CE"/>
    <w:rPr>
      <w:b/>
      <w:bCs/>
      <w:smallCaps/>
      <w:color w:val="0F4761" w:themeColor="accent1" w:themeShade="BF"/>
      <w:spacing w:val="5"/>
    </w:rPr>
  </w:style>
  <w:style w:type="paragraph" w:customStyle="1" w:styleId="Header1">
    <w:name w:val="Header1"/>
    <w:basedOn w:val="Normal"/>
    <w:next w:val="Header"/>
    <w:link w:val="HeaderChar"/>
    <w:uiPriority w:val="99"/>
    <w:unhideWhenUsed/>
    <w:rsid w:val="005265CE"/>
    <w:pPr>
      <w:tabs>
        <w:tab w:val="center" w:pos="4680"/>
        <w:tab w:val="right" w:pos="9360"/>
      </w:tabs>
      <w:spacing w:after="0" w:line="240" w:lineRule="auto"/>
      <w:jc w:val="both"/>
    </w:pPr>
    <w:rPr>
      <w:rFonts w:ascii="Times New Roman" w:hAnsi="Times New Roman"/>
    </w:rPr>
  </w:style>
  <w:style w:type="character" w:customStyle="1" w:styleId="HeaderChar">
    <w:name w:val="Header Char"/>
    <w:basedOn w:val="DefaultParagraphFont"/>
    <w:link w:val="Header1"/>
    <w:uiPriority w:val="99"/>
    <w:rsid w:val="005265CE"/>
    <w:rPr>
      <w:rFonts w:ascii="Times New Roman" w:hAnsi="Times New Roman"/>
    </w:rPr>
  </w:style>
  <w:style w:type="paragraph" w:customStyle="1" w:styleId="Footer1">
    <w:name w:val="Footer1"/>
    <w:basedOn w:val="Normal"/>
    <w:next w:val="Footer"/>
    <w:link w:val="FooterChar"/>
    <w:uiPriority w:val="99"/>
    <w:unhideWhenUsed/>
    <w:rsid w:val="005265CE"/>
    <w:pPr>
      <w:tabs>
        <w:tab w:val="center" w:pos="4680"/>
        <w:tab w:val="right" w:pos="9360"/>
      </w:tabs>
      <w:spacing w:after="0" w:line="240" w:lineRule="auto"/>
      <w:jc w:val="both"/>
    </w:pPr>
    <w:rPr>
      <w:rFonts w:ascii="Times New Roman" w:hAnsi="Times New Roman"/>
    </w:rPr>
  </w:style>
  <w:style w:type="character" w:customStyle="1" w:styleId="FooterChar">
    <w:name w:val="Footer Char"/>
    <w:basedOn w:val="DefaultParagraphFont"/>
    <w:link w:val="Footer1"/>
    <w:uiPriority w:val="99"/>
    <w:rsid w:val="005265CE"/>
    <w:rPr>
      <w:rFonts w:ascii="Times New Roman" w:hAnsi="Times New Roman"/>
    </w:rPr>
  </w:style>
  <w:style w:type="paragraph" w:styleId="Header">
    <w:name w:val="header"/>
    <w:basedOn w:val="Normal"/>
    <w:link w:val="HeaderChar1"/>
    <w:uiPriority w:val="99"/>
    <w:semiHidden/>
    <w:unhideWhenUsed/>
    <w:rsid w:val="005265CE"/>
    <w:pPr>
      <w:tabs>
        <w:tab w:val="center" w:pos="4680"/>
        <w:tab w:val="right" w:pos="9360"/>
      </w:tabs>
      <w:spacing w:after="0" w:line="240" w:lineRule="auto"/>
    </w:pPr>
  </w:style>
  <w:style w:type="character" w:customStyle="1" w:styleId="HeaderChar1">
    <w:name w:val="Header Char1"/>
    <w:basedOn w:val="DefaultParagraphFont"/>
    <w:link w:val="Header"/>
    <w:uiPriority w:val="99"/>
    <w:semiHidden/>
    <w:rsid w:val="005265CE"/>
  </w:style>
  <w:style w:type="paragraph" w:styleId="Footer">
    <w:name w:val="footer"/>
    <w:basedOn w:val="Normal"/>
    <w:link w:val="FooterChar1"/>
    <w:uiPriority w:val="99"/>
    <w:unhideWhenUsed/>
    <w:qFormat/>
    <w:rsid w:val="005265CE"/>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5265CE"/>
  </w:style>
  <w:style w:type="paragraph" w:styleId="NoSpacing">
    <w:name w:val="No Spacing"/>
    <w:uiPriority w:val="1"/>
    <w:qFormat/>
    <w:rsid w:val="003C38C3"/>
    <w:pPr>
      <w:spacing w:after="0" w:line="240" w:lineRule="auto"/>
    </w:pPr>
    <w:rPr>
      <w:color w:val="0E2841" w:themeColor="text2"/>
      <w:kern w:val="0"/>
      <w:sz w:val="20"/>
      <w:szCs w:val="20"/>
      <w:lang w:val="en-US"/>
      <w14:ligatures w14:val="non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F0E7C"/>
    <w:rPr>
      <w:b/>
      <w:bCs/>
    </w:rPr>
  </w:style>
  <w:style w:type="character" w:customStyle="1" w:styleId="CommentSubjectChar">
    <w:name w:val="Comment Subject Char"/>
    <w:basedOn w:val="CommentTextChar"/>
    <w:link w:val="CommentSubject"/>
    <w:uiPriority w:val="99"/>
    <w:semiHidden/>
    <w:rsid w:val="00DF0E7C"/>
    <w:rPr>
      <w:b/>
      <w:bCs/>
      <w:sz w:val="20"/>
      <w:szCs w:val="20"/>
    </w:rPr>
  </w:style>
  <w:style w:type="paragraph" w:styleId="Revision">
    <w:name w:val="Revision"/>
    <w:hidden/>
    <w:uiPriority w:val="99"/>
    <w:semiHidden/>
    <w:rsid w:val="00E45D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499838">
      <w:bodyDiv w:val="1"/>
      <w:marLeft w:val="0"/>
      <w:marRight w:val="0"/>
      <w:marTop w:val="0"/>
      <w:marBottom w:val="0"/>
      <w:divBdr>
        <w:top w:val="none" w:sz="0" w:space="0" w:color="auto"/>
        <w:left w:val="none" w:sz="0" w:space="0" w:color="auto"/>
        <w:bottom w:val="none" w:sz="0" w:space="0" w:color="auto"/>
        <w:right w:val="none" w:sz="0" w:space="0" w:color="auto"/>
      </w:divBdr>
    </w:div>
    <w:div w:id="917981133">
      <w:bodyDiv w:val="1"/>
      <w:marLeft w:val="0"/>
      <w:marRight w:val="0"/>
      <w:marTop w:val="0"/>
      <w:marBottom w:val="0"/>
      <w:divBdr>
        <w:top w:val="none" w:sz="0" w:space="0" w:color="auto"/>
        <w:left w:val="none" w:sz="0" w:space="0" w:color="auto"/>
        <w:bottom w:val="none" w:sz="0" w:space="0" w:color="auto"/>
        <w:right w:val="none" w:sz="0" w:space="0" w:color="auto"/>
      </w:divBdr>
    </w:div>
    <w:div w:id="148446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Jacob.King@nrcan-rncan.gc.ca"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www.swpc.noaa.gov/products/planetary-k-inde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al.navdrone.ca/" TargetMode="External"/><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mailto:miriam.isaac-renton@nrcan-rncan.g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19619fd-75dc-48cb-820d-8f683a95dd8b}" enabled="1" method="Privileged" siteId="{05c95b33-90ca-49d5-b644-288b930b912b}" removed="0"/>
</clbl:labelList>
</file>

<file path=docProps/app.xml><?xml version="1.0" encoding="utf-8"?>
<Properties xmlns="http://schemas.openxmlformats.org/officeDocument/2006/extended-properties" xmlns:vt="http://schemas.openxmlformats.org/officeDocument/2006/docPropsVTypes">
  <Template>Normal.dotm</Template>
  <TotalTime>79</TotalTime>
  <Pages>1</Pages>
  <Words>1720</Words>
  <Characters>9810</Characters>
  <Application>Microsoft Office Word</Application>
  <DocSecurity>4</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Jacob</dc:creator>
  <cp:keywords/>
  <dc:description/>
  <cp:lastModifiedBy>Liu, Alex</cp:lastModifiedBy>
  <cp:revision>54</cp:revision>
  <dcterms:created xsi:type="dcterms:W3CDTF">2024-07-05T17:50:00Z</dcterms:created>
  <dcterms:modified xsi:type="dcterms:W3CDTF">2024-08-20T21:17:00Z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3bb8e35,223403df,d875c3</vt:lpwstr>
  </property>
  <property fmtid="{D5CDD505-2E9C-101B-9397-08002B2CF9AE}" pid="3" name="ClassificationContentMarkingHeaderFontProps">
    <vt:lpwstr>#000000,12,Calibri</vt:lpwstr>
  </property>
  <property fmtid="{D5CDD505-2E9C-101B-9397-08002B2CF9AE}" pid="4" name="ClassificationContentMarkingHeaderText">
    <vt:lpwstr>UNCLASSIFIED - NON CLASSIFIÉ</vt:lpwstr>
  </property>
</Properties>
</file>